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0E62DE">
      <w:pPr>
        <w:jc w:val="center"/>
        <w:rPr>
          <w:rFonts w:ascii="新宋体" w:eastAsia="新宋体" w:hAnsi="新宋体"/>
          <w:b/>
          <w:sz w:val="36"/>
          <w:szCs w:val="36"/>
        </w:rPr>
      </w:pPr>
      <w:proofErr w:type="gramStart"/>
      <w:r w:rsidRPr="000E62DE">
        <w:rPr>
          <w:rFonts w:ascii="新宋体" w:eastAsia="新宋体" w:hAnsi="新宋体"/>
          <w:b/>
          <w:sz w:val="36"/>
          <w:szCs w:val="36"/>
        </w:rPr>
        <w:t>期权均</w:t>
      </w:r>
      <w:proofErr w:type="gramEnd"/>
      <w:r w:rsidRPr="000E62DE">
        <w:rPr>
          <w:rFonts w:ascii="新宋体" w:eastAsia="新宋体" w:hAnsi="新宋体"/>
          <w:b/>
          <w:sz w:val="36"/>
          <w:szCs w:val="36"/>
        </w:rPr>
        <w:t>线卖方策略</w:t>
      </w:r>
      <w:r w:rsidRPr="000E62DE">
        <w:rPr>
          <w:rFonts w:ascii="新宋体" w:eastAsia="新宋体" w:hAnsi="新宋体" w:hint="eastAsia"/>
          <w:b/>
          <w:sz w:val="36"/>
          <w:szCs w:val="36"/>
        </w:rPr>
        <w:t>&amp;股指期货趋势策略</w:t>
      </w:r>
    </w:p>
    <w:p w:rsidR="000E62DE" w:rsidRDefault="000E62DE">
      <w:pPr>
        <w:jc w:val="center"/>
        <w:rPr>
          <w:rFonts w:ascii="新宋体" w:eastAsia="新宋体" w:hAnsi="新宋体"/>
          <w:b/>
          <w:sz w:val="36"/>
          <w:szCs w:val="36"/>
        </w:rPr>
      </w:pPr>
    </w:p>
    <w:p w:rsidR="004F5716" w:rsidRDefault="000E62DE">
      <w:pPr>
        <w:jc w:val="center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(2018-</w:t>
      </w:r>
      <w:r>
        <w:rPr>
          <w:rFonts w:ascii="新宋体" w:eastAsia="新宋体" w:hAnsi="新宋体"/>
          <w:sz w:val="18"/>
          <w:szCs w:val="18"/>
        </w:rPr>
        <w:t>01</w:t>
      </w:r>
      <w:r>
        <w:rPr>
          <w:rFonts w:ascii="新宋体" w:eastAsia="新宋体" w:hAnsi="新宋体" w:hint="eastAsia"/>
          <w:sz w:val="18"/>
          <w:szCs w:val="18"/>
        </w:rPr>
        <w:t>-03</w:t>
      </w:r>
      <w:r w:rsidR="008D4626">
        <w:rPr>
          <w:rFonts w:ascii="新宋体" w:eastAsia="新宋体" w:hAnsi="新宋体" w:hint="eastAsia"/>
          <w:sz w:val="18"/>
          <w:szCs w:val="18"/>
        </w:rPr>
        <w:t>)</w:t>
      </w:r>
    </w:p>
    <w:p w:rsidR="004F5716" w:rsidRDefault="008D4626">
      <w:pPr>
        <w:jc w:val="center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编写者: </w:t>
      </w:r>
      <w:r w:rsidR="000E62DE">
        <w:rPr>
          <w:rFonts w:ascii="新宋体" w:eastAsia="新宋体" w:hAnsi="新宋体" w:hint="eastAsia"/>
          <w:sz w:val="18"/>
          <w:szCs w:val="18"/>
        </w:rPr>
        <w:t>陈运娟</w:t>
      </w:r>
    </w:p>
    <w:p w:rsidR="004F5716" w:rsidRDefault="004F5716">
      <w:pPr>
        <w:jc w:val="center"/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>
        <w:rPr>
          <w:rFonts w:ascii="新宋体" w:eastAsia="新宋体" w:hAnsi="新宋体" w:hint="eastAsia"/>
          <w:b/>
          <w:color w:val="FF0000"/>
          <w:sz w:val="18"/>
          <w:szCs w:val="18"/>
        </w:rPr>
        <w:t>保密资料</w:t>
      </w:r>
    </w:p>
    <w:p w:rsidR="004F5716" w:rsidRDefault="008D4626">
      <w:pPr>
        <w:jc w:val="center"/>
        <w:rPr>
          <w:rFonts w:ascii="新宋体" w:eastAsia="新宋体" w:hAnsi="新宋体"/>
          <w:b/>
          <w:color w:val="FF0000"/>
          <w:sz w:val="18"/>
          <w:szCs w:val="18"/>
        </w:rPr>
      </w:pPr>
      <w:r>
        <w:rPr>
          <w:rFonts w:ascii="新宋体" w:eastAsia="新宋体" w:hAnsi="新宋体" w:hint="eastAsia"/>
          <w:b/>
          <w:color w:val="FF0000"/>
          <w:sz w:val="18"/>
          <w:szCs w:val="18"/>
        </w:rPr>
        <w:t>(核心技术 泄密追责)</w:t>
      </w: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jc w:val="center"/>
        <w:rPr>
          <w:rFonts w:ascii="新宋体" w:eastAsia="新宋体" w:hAnsi="新宋体"/>
          <w:sz w:val="18"/>
          <w:szCs w:val="18"/>
        </w:rPr>
      </w:pPr>
      <w:proofErr w:type="gramStart"/>
      <w:r>
        <w:rPr>
          <w:rFonts w:ascii="新宋体" w:eastAsia="新宋体" w:hAnsi="新宋体" w:hint="eastAsia"/>
          <w:sz w:val="18"/>
          <w:szCs w:val="18"/>
        </w:rPr>
        <w:t>武汉金恒汇</w:t>
      </w:r>
      <w:proofErr w:type="gramEnd"/>
      <w:r>
        <w:rPr>
          <w:rFonts w:ascii="新宋体" w:eastAsia="新宋体" w:hAnsi="新宋体" w:hint="eastAsia"/>
          <w:sz w:val="18"/>
          <w:szCs w:val="18"/>
        </w:rPr>
        <w:t>投资管理有限公司</w:t>
      </w:r>
    </w:p>
    <w:p w:rsidR="004F5716" w:rsidRDefault="004F5716">
      <w:pPr>
        <w:jc w:val="center"/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jc w:val="center"/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pStyle w:val="4"/>
      </w:pPr>
      <w:bookmarkStart w:id="0" w:name="_参考文档"/>
      <w:bookmarkEnd w:id="0"/>
      <w:r>
        <w:rPr>
          <w:rFonts w:hint="eastAsia"/>
        </w:rPr>
        <w:lastRenderedPageBreak/>
        <w:t>填写规范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1. 字体、字号、行缩进格式必须与模板相同；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2. 策略无目录相应内容的，应删除目录；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3. 策略编写需要，而模板缺少的目录，可增加到相应位置；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4. </w:t>
      </w:r>
      <w:r>
        <w:rPr>
          <w:rFonts w:ascii="新宋体" w:eastAsia="新宋体" w:hAnsi="新宋体"/>
          <w:sz w:val="18"/>
          <w:szCs w:val="18"/>
        </w:rPr>
        <w:t>“</w:t>
      </w:r>
      <w:r>
        <w:rPr>
          <w:rFonts w:ascii="新宋体" w:eastAsia="新宋体" w:hAnsi="新宋体" w:hint="eastAsia"/>
          <w:sz w:val="18"/>
          <w:szCs w:val="18"/>
        </w:rPr>
        <w:t>原理</w:t>
      </w:r>
      <w:r>
        <w:rPr>
          <w:rFonts w:ascii="新宋体" w:eastAsia="新宋体" w:hAnsi="新宋体"/>
          <w:sz w:val="18"/>
          <w:szCs w:val="18"/>
        </w:rPr>
        <w:t>”</w:t>
      </w:r>
      <w:r>
        <w:rPr>
          <w:rFonts w:ascii="新宋体" w:eastAsia="新宋体" w:hAnsi="新宋体" w:hint="eastAsia"/>
          <w:sz w:val="18"/>
          <w:szCs w:val="18"/>
        </w:rPr>
        <w:t>部分,仅帮助开发人员增加对策略的理解,不作为编写依据；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5. </w:t>
      </w:r>
      <w:r>
        <w:rPr>
          <w:rFonts w:ascii="新宋体" w:eastAsia="新宋体" w:hAnsi="新宋体"/>
          <w:sz w:val="18"/>
          <w:szCs w:val="18"/>
        </w:rPr>
        <w:t>“</w:t>
      </w:r>
      <w:r>
        <w:rPr>
          <w:rFonts w:ascii="新宋体" w:eastAsia="新宋体" w:hAnsi="新宋体" w:hint="eastAsia"/>
          <w:sz w:val="18"/>
          <w:szCs w:val="18"/>
        </w:rPr>
        <w:t>策略逻辑</w:t>
      </w:r>
      <w:r>
        <w:rPr>
          <w:rFonts w:ascii="新宋体" w:eastAsia="新宋体" w:hAnsi="新宋体"/>
          <w:sz w:val="18"/>
          <w:szCs w:val="18"/>
        </w:rPr>
        <w:t>”</w:t>
      </w:r>
      <w:r>
        <w:rPr>
          <w:rFonts w:ascii="新宋体" w:eastAsia="新宋体" w:hAnsi="新宋体" w:hint="eastAsia"/>
          <w:sz w:val="18"/>
          <w:szCs w:val="18"/>
        </w:rPr>
        <w:t>部分,为开发人员编写策略的依据；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6. 文中“方括号”为填写替换区域,如: “[品种名称]”,可替换为“股指期货”；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7. 创建文档后,如果因逻辑发生变化而产生的修改,应记入“修改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覆历</w:t>
      </w:r>
      <w:proofErr w:type="gramEnd"/>
      <w:r>
        <w:rPr>
          <w:rFonts w:ascii="新宋体" w:eastAsia="新宋体" w:hAnsi="新宋体" w:hint="eastAsia"/>
          <w:sz w:val="18"/>
          <w:szCs w:val="18"/>
        </w:rPr>
        <w:t>”，并在正文中进行格式标记；</w:t>
      </w:r>
    </w:p>
    <w:p w:rsidR="004F5716" w:rsidRDefault="008D4626">
      <w:pPr>
        <w:pStyle w:val="4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覆历</w:t>
      </w:r>
      <w:proofErr w:type="gramEnd"/>
    </w:p>
    <w:tbl>
      <w:tblPr>
        <w:tblStyle w:val="a5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851"/>
        <w:gridCol w:w="992"/>
        <w:gridCol w:w="992"/>
        <w:gridCol w:w="851"/>
      </w:tblGrid>
      <w:tr w:rsidR="004F5716">
        <w:tc>
          <w:tcPr>
            <w:tcW w:w="675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411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85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修改者</w:t>
            </w:r>
          </w:p>
        </w:tc>
        <w:tc>
          <w:tcPr>
            <w:tcW w:w="992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修改日期</w:t>
            </w:r>
          </w:p>
        </w:tc>
        <w:tc>
          <w:tcPr>
            <w:tcW w:w="992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标记</w:t>
            </w:r>
          </w:p>
        </w:tc>
      </w:tr>
      <w:tr w:rsidR="004F5716">
        <w:tc>
          <w:tcPr>
            <w:tcW w:w="675" w:type="dxa"/>
          </w:tcPr>
          <w:p w:rsidR="004F5716" w:rsidRDefault="008D462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4111" w:type="dxa"/>
          </w:tcPr>
          <w:p w:rsidR="004F5716" w:rsidRDefault="008D462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创建</w:t>
            </w: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 w:rsidP="003C01E4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3C01E4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20180103</w:t>
            </w: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标记</w:t>
            </w:r>
          </w:p>
        </w:tc>
      </w:tr>
      <w:tr w:rsidR="004F5716">
        <w:tc>
          <w:tcPr>
            <w:tcW w:w="675" w:type="dxa"/>
          </w:tcPr>
          <w:p w:rsidR="004F5716" w:rsidRDefault="00684C53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4111" w:type="dxa"/>
          </w:tcPr>
          <w:p w:rsidR="004F5716" w:rsidRDefault="00684C53">
            <w:pPr>
              <w:rPr>
                <w:rFonts w:ascii="新宋体" w:eastAsia="新宋体" w:hAnsi="新宋体"/>
                <w:sz w:val="18"/>
                <w:szCs w:val="18"/>
              </w:rPr>
            </w:pPr>
            <w:ins w:id="1" w:author="Archer" w:date="2018-02-12T16:55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 xml:space="preserve">2.2 </w:t>
              </w:r>
            </w:ins>
            <w:ins w:id="2" w:author="Archer" w:date="2018-02-12T16:56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风险</w:t>
              </w:r>
              <w:r>
                <w:rPr>
                  <w:rFonts w:ascii="新宋体" w:eastAsia="新宋体" w:hAnsi="新宋体"/>
                  <w:sz w:val="18"/>
                  <w:szCs w:val="18"/>
                </w:rPr>
                <w:t>管理</w:t>
              </w:r>
            </w:ins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684C53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20180212</w:t>
            </w: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FF0000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00"/>
                <w:sz w:val="18"/>
                <w:szCs w:val="18"/>
              </w:rPr>
              <w:t>[标记]</w:t>
            </w:r>
          </w:p>
        </w:tc>
      </w:tr>
      <w:tr w:rsidR="004F5716">
        <w:tc>
          <w:tcPr>
            <w:tcW w:w="675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color w:val="00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00FF"/>
                <w:sz w:val="18"/>
                <w:szCs w:val="18"/>
              </w:rPr>
              <w:t>[标记]</w:t>
            </w:r>
          </w:p>
        </w:tc>
      </w:tr>
      <w:tr w:rsidR="004F5716">
        <w:tc>
          <w:tcPr>
            <w:tcW w:w="675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00B050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00B050"/>
                <w:sz w:val="18"/>
                <w:szCs w:val="18"/>
              </w:rPr>
              <w:t>[标记]</w:t>
            </w:r>
          </w:p>
        </w:tc>
      </w:tr>
      <w:tr w:rsidR="004F5716">
        <w:tc>
          <w:tcPr>
            <w:tcW w:w="675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41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2" w:type="dxa"/>
          </w:tcPr>
          <w:p w:rsidR="004F5716" w:rsidRDefault="004F5716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</w:p>
        </w:tc>
        <w:tc>
          <w:tcPr>
            <w:tcW w:w="851" w:type="dxa"/>
          </w:tcPr>
          <w:p w:rsidR="004F5716" w:rsidRDefault="008D4626">
            <w:pPr>
              <w:jc w:val="center"/>
              <w:rPr>
                <w:rFonts w:ascii="新宋体" w:eastAsia="新宋体" w:hAnsi="新宋体"/>
                <w:color w:val="FF00FF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color w:val="FF00FF"/>
                <w:sz w:val="18"/>
                <w:szCs w:val="18"/>
              </w:rPr>
              <w:t>[标记]</w:t>
            </w:r>
          </w:p>
        </w:tc>
      </w:tr>
    </w:tbl>
    <w:p w:rsidR="004F5716" w:rsidRDefault="004F5716">
      <w:pPr>
        <w:rPr>
          <w:rFonts w:ascii="新宋体" w:eastAsia="新宋体" w:hAnsi="新宋体"/>
          <w:b/>
          <w:sz w:val="18"/>
          <w:szCs w:val="18"/>
        </w:rPr>
      </w:pPr>
    </w:p>
    <w:p w:rsidR="004F5716" w:rsidRDefault="008D4626">
      <w:pPr>
        <w:pStyle w:val="4"/>
      </w:pPr>
      <w:r>
        <w:rPr>
          <w:rFonts w:hint="eastAsia"/>
        </w:rPr>
        <w:t>参考文档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097"/>
        <w:gridCol w:w="1750"/>
      </w:tblGrid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8D4626">
            <w:pPr>
              <w:jc w:val="center"/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内容</w:t>
            </w:r>
          </w:p>
        </w:tc>
      </w:tr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8D4626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5716">
        <w:tc>
          <w:tcPr>
            <w:tcW w:w="675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6097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4F5716" w:rsidRDefault="004F5716">
      <w:pPr>
        <w:rPr>
          <w:rFonts w:ascii="新宋体" w:eastAsia="新宋体" w:hAnsi="新宋体"/>
          <w:sz w:val="18"/>
          <w:szCs w:val="18"/>
        </w:rPr>
      </w:pPr>
      <w:bookmarkStart w:id="3" w:name="_定义"/>
      <w:bookmarkEnd w:id="3"/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br w:type="page"/>
      </w:r>
    </w:p>
    <w:p w:rsidR="004F5716" w:rsidRDefault="004F5716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pStyle w:val="4"/>
      </w:pPr>
      <w:r>
        <w:rPr>
          <w:rFonts w:hint="eastAsia"/>
        </w:rPr>
        <w:t>一、概述</w:t>
      </w:r>
    </w:p>
    <w:p w:rsidR="004F5716" w:rsidRDefault="008D4626">
      <w:pPr>
        <w:pStyle w:val="5"/>
      </w:pPr>
      <w:r>
        <w:rPr>
          <w:rFonts w:hint="eastAsia"/>
        </w:rPr>
        <w:t>原理</w:t>
      </w:r>
    </w:p>
    <w:p w:rsidR="000E62DE" w:rsidRDefault="000E62DE" w:rsidP="000E62DE">
      <w:pPr>
        <w:pStyle w:val="6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EB6083">
        <w:t>期权卖方是市场上的长期赢家</w:t>
      </w:r>
    </w:p>
    <w:p w:rsidR="000E62DE" w:rsidRPr="000E62DE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 w:hint="eastAsia"/>
          <w:sz w:val="18"/>
          <w:szCs w:val="18"/>
        </w:rPr>
        <w:t xml:space="preserve">（1） </w:t>
      </w:r>
      <w:r w:rsidRPr="000E62DE">
        <w:rPr>
          <w:rFonts w:ascii="新宋体" w:eastAsia="新宋体" w:hAnsi="新宋体"/>
          <w:sz w:val="18"/>
          <w:szCs w:val="18"/>
        </w:rPr>
        <w:t>期权市场隐含波动率易被高估</w:t>
      </w:r>
      <w:r w:rsidRPr="000E62DE">
        <w:rPr>
          <w:rFonts w:ascii="新宋体" w:eastAsia="新宋体" w:hAnsi="新宋体" w:hint="eastAsia"/>
          <w:sz w:val="18"/>
          <w:szCs w:val="18"/>
        </w:rPr>
        <w:t>。</w:t>
      </w:r>
      <w:r w:rsidRPr="000E62DE">
        <w:rPr>
          <w:rFonts w:ascii="新宋体" w:eastAsia="新宋体" w:hAnsi="新宋体"/>
          <w:sz w:val="18"/>
          <w:szCs w:val="18"/>
        </w:rPr>
        <w:t>期权到期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日风险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收益结构具有“风险有限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收益无限”的特征，而期权卖方最多只能获得“少量”权利金收入且承担“大量” 风险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因此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对一般投资者</w:t>
      </w:r>
      <w:r w:rsidRPr="000E62DE">
        <w:rPr>
          <w:rFonts w:ascii="新宋体" w:eastAsia="新宋体" w:hAnsi="新宋体" w:hint="eastAsia"/>
          <w:sz w:val="18"/>
          <w:szCs w:val="18"/>
        </w:rPr>
        <w:t>（</w:t>
      </w:r>
      <w:r w:rsidRPr="000E62DE">
        <w:rPr>
          <w:rFonts w:ascii="新宋体" w:eastAsia="新宋体" w:hAnsi="新宋体"/>
          <w:sz w:val="18"/>
          <w:szCs w:val="18"/>
        </w:rPr>
        <w:t>比如个人投资者</w:t>
      </w:r>
      <w:r w:rsidRPr="000E62DE">
        <w:rPr>
          <w:rFonts w:ascii="新宋体" w:eastAsia="新宋体" w:hAnsi="新宋体" w:hint="eastAsia"/>
          <w:sz w:val="18"/>
          <w:szCs w:val="18"/>
        </w:rPr>
        <w:t>）</w:t>
      </w:r>
      <w:r w:rsidRPr="000E62DE">
        <w:rPr>
          <w:rFonts w:ascii="新宋体" w:eastAsia="新宋体" w:hAnsi="新宋体"/>
          <w:sz w:val="18"/>
          <w:szCs w:val="18"/>
        </w:rPr>
        <w:t>而言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持有期权合约多头更具有吸引力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期权空头多由做市商等机构投资者提供</w:t>
      </w:r>
      <w:r w:rsidRPr="000E62DE">
        <w:rPr>
          <w:rFonts w:ascii="新宋体" w:eastAsia="新宋体" w:hAnsi="新宋体" w:hint="eastAsia"/>
          <w:sz w:val="18"/>
          <w:szCs w:val="18"/>
        </w:rPr>
        <w:t>。</w:t>
      </w:r>
      <w:r w:rsidRPr="000E62DE">
        <w:rPr>
          <w:rFonts w:ascii="新宋体" w:eastAsia="新宋体" w:hAnsi="新宋体"/>
          <w:sz w:val="18"/>
          <w:szCs w:val="18"/>
        </w:rPr>
        <w:t>基于此原因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期权市场隐含波动率天然易被高估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长期来看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这种由于供不应求造成的波动率溢价形成期权卖方重要的收益来源</w:t>
      </w:r>
      <w:r w:rsidRPr="000E62DE">
        <w:rPr>
          <w:rFonts w:ascii="新宋体" w:eastAsia="新宋体" w:hAnsi="新宋体" w:hint="eastAsia"/>
          <w:sz w:val="18"/>
          <w:szCs w:val="18"/>
        </w:rPr>
        <w:t>。</w:t>
      </w:r>
    </w:p>
    <w:p w:rsidR="000E62DE" w:rsidRPr="000E62DE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 w:hint="eastAsia"/>
          <w:sz w:val="18"/>
          <w:szCs w:val="18"/>
        </w:rPr>
        <w:t>（2）</w:t>
      </w:r>
      <w:r w:rsidRPr="000E62DE">
        <w:rPr>
          <w:rFonts w:ascii="新宋体" w:eastAsia="新宋体" w:hAnsi="新宋体"/>
          <w:sz w:val="18"/>
          <w:szCs w:val="18"/>
        </w:rPr>
        <w:t>卖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虚值期权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胜率高</w:t>
      </w:r>
      <w:r w:rsidRPr="000E62DE">
        <w:rPr>
          <w:rFonts w:ascii="新宋体" w:eastAsia="新宋体" w:hAnsi="新宋体" w:hint="eastAsia"/>
          <w:sz w:val="18"/>
          <w:szCs w:val="18"/>
        </w:rPr>
        <w:t>。</w:t>
      </w:r>
      <w:r w:rsidRPr="000E62DE">
        <w:rPr>
          <w:rFonts w:ascii="新宋体" w:eastAsia="新宋体" w:hAnsi="新宋体"/>
          <w:sz w:val="18"/>
          <w:szCs w:val="18"/>
        </w:rPr>
        <w:t>相比个股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指数通常波动范围更小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尤其是金融等蓝筹股占比高的上证50指数。因此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如果所卖期权的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虚值程度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超过上证50指数大部分月份的涨跌幅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那么在这些月份中卖期权策略均可获利，即卖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虚值期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权天然具有高胜率</w:t>
      </w:r>
      <w:r w:rsidRPr="000E62DE">
        <w:rPr>
          <w:rFonts w:ascii="新宋体" w:eastAsia="新宋体" w:hAnsi="新宋体" w:hint="eastAsia"/>
          <w:sz w:val="18"/>
          <w:szCs w:val="18"/>
        </w:rPr>
        <w:t>。</w:t>
      </w:r>
    </w:p>
    <w:p w:rsidR="000E62DE" w:rsidRPr="000E62DE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 w:hint="eastAsia"/>
          <w:sz w:val="18"/>
          <w:szCs w:val="18"/>
        </w:rPr>
        <w:t>（3）</w:t>
      </w:r>
      <w:r w:rsidRPr="000E62DE">
        <w:rPr>
          <w:rFonts w:ascii="新宋体" w:eastAsia="新宋体" w:hAnsi="新宋体"/>
          <w:sz w:val="18"/>
          <w:szCs w:val="18"/>
        </w:rPr>
        <w:t>趋势交易中卖期权比买期权更容易获利</w:t>
      </w:r>
      <w:r w:rsidRPr="000E62DE">
        <w:rPr>
          <w:rFonts w:ascii="新宋体" w:eastAsia="新宋体" w:hAnsi="新宋体" w:hint="eastAsia"/>
          <w:sz w:val="18"/>
          <w:szCs w:val="18"/>
        </w:rPr>
        <w:t>。</w:t>
      </w:r>
      <w:r w:rsidRPr="000E62DE">
        <w:rPr>
          <w:rFonts w:ascii="新宋体" w:eastAsia="新宋体" w:hAnsi="新宋体"/>
          <w:sz w:val="18"/>
          <w:szCs w:val="18"/>
        </w:rPr>
        <w:t>买期权的吸引力在于高杠杆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但其对投资者的现货判断能力要求更高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不仅要判断对方向，同时还要求价格变化的速度足够快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涨跌幅度足够大才能获利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简言之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买期权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做趋势像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“短跑”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 xml:space="preserve"> 只有现货在较短的时间内快速上涨</w:t>
      </w:r>
      <w:r w:rsidRPr="000E62DE">
        <w:rPr>
          <w:rFonts w:ascii="新宋体" w:eastAsia="新宋体" w:hAnsi="新宋体" w:hint="eastAsia"/>
          <w:sz w:val="18"/>
          <w:szCs w:val="18"/>
        </w:rPr>
        <w:t>（</w:t>
      </w:r>
      <w:r w:rsidRPr="000E62DE">
        <w:rPr>
          <w:rFonts w:ascii="新宋体" w:eastAsia="新宋体" w:hAnsi="新宋体"/>
          <w:sz w:val="18"/>
          <w:szCs w:val="18"/>
        </w:rPr>
        <w:t>或下跌</w:t>
      </w:r>
      <w:r w:rsidRPr="000E62DE">
        <w:rPr>
          <w:rFonts w:ascii="新宋体" w:eastAsia="新宋体" w:hAnsi="新宋体" w:hint="eastAsia"/>
          <w:sz w:val="18"/>
          <w:szCs w:val="18"/>
        </w:rPr>
        <w:t>）</w:t>
      </w:r>
      <w:r w:rsidRPr="000E62DE">
        <w:rPr>
          <w:rFonts w:ascii="新宋体" w:eastAsia="新宋体" w:hAnsi="新宋体"/>
          <w:sz w:val="18"/>
          <w:szCs w:val="18"/>
        </w:rPr>
        <w:t>达到一定幅度才可能获利</w:t>
      </w:r>
      <w:r w:rsidRPr="000E62DE">
        <w:rPr>
          <w:rFonts w:ascii="新宋体" w:eastAsia="新宋体" w:hAnsi="新宋体" w:hint="eastAsia"/>
          <w:sz w:val="18"/>
          <w:szCs w:val="18"/>
        </w:rPr>
        <w:t>；</w:t>
      </w:r>
      <w:r w:rsidRPr="000E62DE">
        <w:rPr>
          <w:rFonts w:ascii="新宋体" w:eastAsia="新宋体" w:hAnsi="新宋体"/>
          <w:sz w:val="18"/>
          <w:szCs w:val="18"/>
        </w:rPr>
        <w:t>除此之外，波动率也是较大的不确定因素，期权上市以来因为波动率下降造成的认购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认沽同跌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并不少见。相比较而言，卖期权获利则容易得多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只要在到期日现货价格落在安全区间内即可获利，时间是期权卖方的朋友。</w:t>
      </w:r>
    </w:p>
    <w:p w:rsidR="000E62DE" w:rsidRDefault="000E62DE" w:rsidP="000E62DE">
      <w:pPr>
        <w:pStyle w:val="6"/>
      </w:pPr>
      <w:r>
        <w:t>2</w:t>
      </w:r>
      <w:r>
        <w:rPr>
          <w:rFonts w:hint="eastAsia"/>
        </w:rPr>
        <w:t>、</w:t>
      </w:r>
      <w:r>
        <w:t xml:space="preserve"> </w:t>
      </w:r>
      <w:r>
        <w:t>期权卖方存在的风险</w:t>
      </w:r>
    </w:p>
    <w:p w:rsidR="004F5716" w:rsidRDefault="000E62DE" w:rsidP="000E62DE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ab/>
      </w:r>
      <w:r w:rsidRPr="000E62DE">
        <w:rPr>
          <w:rFonts w:ascii="新宋体" w:eastAsia="新宋体" w:hAnsi="新宋体"/>
          <w:sz w:val="18"/>
          <w:szCs w:val="18"/>
        </w:rPr>
        <w:t>在明显的趋势行情中和市场对着干是不明智的，即牛市中卖认购，熊市中</w:t>
      </w:r>
      <w:proofErr w:type="gramStart"/>
      <w:r w:rsidRPr="000E62DE">
        <w:rPr>
          <w:rFonts w:ascii="新宋体" w:eastAsia="新宋体" w:hAnsi="新宋体"/>
          <w:sz w:val="18"/>
          <w:szCs w:val="18"/>
        </w:rPr>
        <w:t>卖认沽面临</w:t>
      </w:r>
      <w:proofErr w:type="gramEnd"/>
      <w:r w:rsidRPr="000E62DE">
        <w:rPr>
          <w:rFonts w:ascii="新宋体" w:eastAsia="新宋体" w:hAnsi="新宋体"/>
          <w:sz w:val="18"/>
          <w:szCs w:val="18"/>
        </w:rPr>
        <w:t>着极大的风险。此外</w:t>
      </w:r>
      <w:r w:rsidRPr="000E62DE">
        <w:rPr>
          <w:rFonts w:ascii="新宋体" w:eastAsia="新宋体" w:hAnsi="新宋体" w:hint="eastAsia"/>
          <w:sz w:val="18"/>
          <w:szCs w:val="18"/>
        </w:rPr>
        <w:t>，</w:t>
      </w:r>
      <w:r w:rsidRPr="000E62DE">
        <w:rPr>
          <w:rFonts w:ascii="新宋体" w:eastAsia="新宋体" w:hAnsi="新宋体"/>
          <w:sz w:val="18"/>
          <w:szCs w:val="18"/>
        </w:rPr>
        <w:t>在现货价格朝着对策略组合不利方向快速变化时，卖期权策略净值将会快速大幅回撤</w:t>
      </w:r>
    </w:p>
    <w:p w:rsidR="004F5716" w:rsidRDefault="008D4626">
      <w:pPr>
        <w:pStyle w:val="5"/>
      </w:pPr>
      <w:r>
        <w:rPr>
          <w:rFonts w:hint="eastAsia"/>
        </w:rPr>
        <w:t>适用范围</w:t>
      </w:r>
    </w:p>
    <w:p w:rsidR="004F5716" w:rsidRDefault="008D4626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周期适用范围</w:t>
      </w:r>
    </w:p>
    <w:p w:rsidR="004F5716" w:rsidRPr="000E62DE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>
        <w:rPr>
          <w:rFonts w:ascii="新宋体" w:eastAsia="新宋体" w:hAnsi="新宋体" w:hint="eastAsia"/>
          <w:sz w:val="18"/>
          <w:szCs w:val="18"/>
        </w:rPr>
        <w:tab/>
      </w:r>
      <w:proofErr w:type="gramStart"/>
      <w:r w:rsidR="000E62DE">
        <w:rPr>
          <w:rFonts w:ascii="新宋体" w:eastAsia="新宋体" w:hAnsi="新宋体" w:hint="eastAsia"/>
          <w:sz w:val="18"/>
          <w:szCs w:val="18"/>
        </w:rPr>
        <w:t>期权</w:t>
      </w:r>
      <w:r>
        <w:rPr>
          <w:rFonts w:ascii="新宋体" w:eastAsia="新宋体" w:hAnsi="新宋体" w:hint="eastAsia"/>
          <w:sz w:val="18"/>
          <w:szCs w:val="18"/>
        </w:rPr>
        <w:t>日</w:t>
      </w:r>
      <w:proofErr w:type="gramEnd"/>
      <w:r>
        <w:rPr>
          <w:rFonts w:ascii="新宋体" w:eastAsia="新宋体" w:hAnsi="新宋体" w:hint="eastAsia"/>
          <w:sz w:val="18"/>
          <w:szCs w:val="18"/>
        </w:rPr>
        <w:t>线</w:t>
      </w:r>
      <w:r w:rsidR="000E62DE">
        <w:rPr>
          <w:rFonts w:ascii="新宋体" w:eastAsia="新宋体" w:hAnsi="新宋体" w:hint="eastAsia"/>
          <w:sz w:val="18"/>
          <w:szCs w:val="18"/>
        </w:rPr>
        <w:t>、股指期货30分K线</w:t>
      </w:r>
    </w:p>
    <w:p w:rsidR="004F5716" w:rsidRDefault="008D4626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行情适用范围</w:t>
      </w:r>
    </w:p>
    <w:p w:rsidR="004F5716" w:rsidRDefault="000E62DE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均适用</w:t>
      </w:r>
    </w:p>
    <w:p w:rsidR="004F5716" w:rsidRDefault="008D4626">
      <w:pPr>
        <w:ind w:firstLine="420"/>
        <w:rPr>
          <w:rFonts w:ascii="新宋体" w:eastAsia="新宋体" w:hAnsi="新宋体"/>
          <w:b/>
          <w:sz w:val="18"/>
          <w:szCs w:val="18"/>
        </w:rPr>
      </w:pPr>
      <w:r>
        <w:rPr>
          <w:rFonts w:ascii="新宋体" w:eastAsia="新宋体" w:hAnsi="新宋体" w:hint="eastAsia"/>
          <w:b/>
          <w:sz w:val="18"/>
          <w:szCs w:val="18"/>
        </w:rPr>
        <w:t>品种适用范围</w:t>
      </w:r>
    </w:p>
    <w:p w:rsidR="004F5716" w:rsidRDefault="000E62DE">
      <w:pPr>
        <w:ind w:left="420" w:firstLine="42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50ETF期权、50股指期货</w:t>
      </w:r>
    </w:p>
    <w:p w:rsidR="004F5716" w:rsidRDefault="008D4626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br w:type="page"/>
      </w:r>
    </w:p>
    <w:p w:rsidR="004F5716" w:rsidRDefault="008D4626">
      <w:pPr>
        <w:pStyle w:val="4"/>
      </w:pPr>
      <w:r>
        <w:rPr>
          <w:rFonts w:hint="eastAsia"/>
        </w:rPr>
        <w:lastRenderedPageBreak/>
        <w:t>二、策略逻辑</w:t>
      </w:r>
    </w:p>
    <w:p w:rsidR="004F5716" w:rsidRDefault="008D4626">
      <w:pPr>
        <w:pStyle w:val="5"/>
      </w:pPr>
      <w:r>
        <w:rPr>
          <w:rFonts w:hint="eastAsia"/>
        </w:rPr>
        <w:t xml:space="preserve">2.1 </w:t>
      </w:r>
      <w:r>
        <w:rPr>
          <w:rFonts w:hint="eastAsia"/>
        </w:rPr>
        <w:t>参数定义</w:t>
      </w:r>
    </w:p>
    <w:p w:rsidR="00D5183F" w:rsidRPr="00D5183F" w:rsidRDefault="00D5183F" w:rsidP="00D5183F">
      <w:r>
        <w:rPr>
          <w:rFonts w:hint="eastAsia"/>
        </w:rPr>
        <w:t>期权卖方策略</w:t>
      </w:r>
    </w:p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1906"/>
        <w:gridCol w:w="1150"/>
        <w:gridCol w:w="3311"/>
      </w:tblGrid>
      <w:tr w:rsidR="00D5183F" w:rsidRPr="008A06A1" w:rsidTr="008A06A1">
        <w:trPr>
          <w:trHeight w:val="285"/>
          <w:jc w:val="center"/>
        </w:trPr>
        <w:tc>
          <w:tcPr>
            <w:tcW w:w="771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06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150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数值类型</w:t>
            </w:r>
          </w:p>
        </w:tc>
        <w:tc>
          <w:tcPr>
            <w:tcW w:w="3311" w:type="dxa"/>
          </w:tcPr>
          <w:p w:rsidR="00D5183F" w:rsidRPr="008A06A1" w:rsidRDefault="00D5183F" w:rsidP="00D5183F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</w:tr>
      <w:tr w:rsidR="00285F20" w:rsidRPr="008A06A1" w:rsidTr="008A06A1">
        <w:trPr>
          <w:trHeight w:val="285"/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收盘价close</w:t>
            </w:r>
            <w:r w:rsidRPr="008A06A1">
              <w:rPr>
                <w:rFonts w:ascii="新宋体" w:eastAsia="新宋体" w:hAnsi="新宋体"/>
                <w:sz w:val="18"/>
                <w:szCs w:val="18"/>
              </w:rPr>
              <w:t>50</w:t>
            </w:r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50ETF的日收盘价</w:t>
            </w:r>
          </w:p>
        </w:tc>
      </w:tr>
      <w:tr w:rsidR="00285F20" w:rsidRPr="008A06A1" w:rsidTr="008A06A1">
        <w:trPr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40日均线 ma</w:t>
            </w:r>
            <w:r w:rsidRPr="008A06A1">
              <w:rPr>
                <w:rFonts w:ascii="新宋体" w:eastAsia="新宋体" w:hAnsi="新宋体"/>
                <w:sz w:val="18"/>
                <w:szCs w:val="18"/>
              </w:rPr>
              <w:t>40</w:t>
            </w:r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50ETF的40日均线</w:t>
            </w:r>
          </w:p>
        </w:tc>
      </w:tr>
      <w:tr w:rsidR="00285F20" w:rsidRPr="008A06A1" w:rsidTr="008A06A1">
        <w:trPr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3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偏离度</w:t>
            </w: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D</w:t>
            </w:r>
            <w:ins w:id="4" w:author="Qijie Li" w:date="2018-03-20T11:31:00Z">
              <w:r w:rsidR="00132B47">
                <w:rPr>
                  <w:rFonts w:ascii="新宋体" w:eastAsia="新宋体" w:hAnsi="新宋体"/>
                  <w:sz w:val="18"/>
                  <w:szCs w:val="18"/>
                </w:rPr>
                <w:t xml:space="preserve"> </w:t>
              </w:r>
              <w:r w:rsidR="00132B47">
                <w:rPr>
                  <w:rFonts w:ascii="新宋体" w:eastAsia="新宋体" w:hAnsi="新宋体" w:hint="eastAsia"/>
                  <w:sz w:val="18"/>
                  <w:szCs w:val="18"/>
                </w:rPr>
                <w:t>0.04</w:t>
              </w:r>
            </w:ins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50ETF的收盘价与ma</w:t>
            </w:r>
            <w:r w:rsidRPr="008A06A1">
              <w:rPr>
                <w:rFonts w:ascii="新宋体" w:eastAsia="新宋体" w:hAnsi="新宋体"/>
                <w:sz w:val="18"/>
                <w:szCs w:val="18"/>
              </w:rPr>
              <w:t>40的偏离度</w:t>
            </w:r>
          </w:p>
        </w:tc>
      </w:tr>
      <w:tr w:rsidR="00285F20" w:rsidRPr="008A06A1" w:rsidTr="008A06A1">
        <w:trPr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906" w:type="dxa"/>
          </w:tcPr>
          <w:p w:rsidR="00285F20" w:rsidRPr="008A06A1" w:rsidRDefault="00264D14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ins w:id="5" w:author="Qijie Li" w:date="2018-03-20T12:10:00Z">
              <w:r>
                <w:rPr>
                  <w:rFonts w:ascii="新宋体" w:eastAsia="新宋体" w:hAnsi="新宋体" w:hint="eastAsia"/>
                  <w:sz w:val="18"/>
                  <w:szCs w:val="18"/>
                </w:rPr>
                <w:t>止损</w:t>
              </w:r>
            </w:ins>
            <w:r w:rsidR="00285F20" w:rsidRPr="008A06A1">
              <w:rPr>
                <w:rFonts w:ascii="新宋体" w:eastAsia="新宋体" w:hAnsi="新宋体"/>
                <w:sz w:val="18"/>
                <w:szCs w:val="18"/>
              </w:rPr>
              <w:t>阈值</w:t>
            </w:r>
            <w:r w:rsidR="00285F20" w:rsidRPr="008A06A1">
              <w:rPr>
                <w:rFonts w:ascii="新宋体" w:eastAsia="新宋体" w:hAnsi="新宋体" w:hint="eastAsia"/>
                <w:sz w:val="18"/>
                <w:szCs w:val="18"/>
              </w:rPr>
              <w:t>M</w:t>
            </w:r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对于偏离度设置</w:t>
            </w:r>
          </w:p>
        </w:tc>
      </w:tr>
      <w:tr w:rsidR="00285F20" w:rsidRPr="008A06A1" w:rsidTr="008A06A1">
        <w:trPr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5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40日历史波动率vol</w:t>
            </w:r>
            <w:r w:rsidRPr="008A06A1">
              <w:rPr>
                <w:rFonts w:ascii="新宋体" w:eastAsia="新宋体" w:hAnsi="新宋体"/>
                <w:sz w:val="18"/>
                <w:szCs w:val="18"/>
              </w:rPr>
              <w:t>40</w:t>
            </w:r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50ETF的40个交易日历史波动率</w:t>
            </w:r>
          </w:p>
        </w:tc>
      </w:tr>
      <w:tr w:rsidR="00285F20" w:rsidRPr="008A06A1" w:rsidTr="008A06A1">
        <w:trPr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6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期权档位</w:t>
            </w: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G</w:t>
            </w:r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285F20" w:rsidRPr="008A06A1" w:rsidRDefault="00785FAC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近月</w:t>
            </w:r>
            <w:r w:rsidR="00285F20" w:rsidRPr="008A06A1">
              <w:rPr>
                <w:rFonts w:ascii="新宋体" w:eastAsia="新宋体" w:hAnsi="新宋体"/>
                <w:sz w:val="18"/>
                <w:szCs w:val="18"/>
              </w:rPr>
              <w:t>期权</w:t>
            </w:r>
            <w:proofErr w:type="gramStart"/>
            <w:r w:rsidR="00285F20" w:rsidRPr="008A06A1">
              <w:rPr>
                <w:rFonts w:ascii="新宋体" w:eastAsia="新宋体" w:hAnsi="新宋体"/>
                <w:sz w:val="18"/>
                <w:szCs w:val="18"/>
              </w:rPr>
              <w:t>虚值程度</w:t>
            </w:r>
            <w:proofErr w:type="gramEnd"/>
          </w:p>
        </w:tc>
      </w:tr>
      <w:tr w:rsidR="00285F20" w:rsidRPr="008A06A1" w:rsidTr="008A06A1">
        <w:trPr>
          <w:jc w:val="center"/>
        </w:trPr>
        <w:tc>
          <w:tcPr>
            <w:tcW w:w="77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7</w:t>
            </w:r>
          </w:p>
        </w:tc>
        <w:tc>
          <w:tcPr>
            <w:tcW w:w="1906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移仓天数</w:t>
            </w:r>
          </w:p>
        </w:tc>
        <w:tc>
          <w:tcPr>
            <w:tcW w:w="1150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整数</w:t>
            </w:r>
          </w:p>
        </w:tc>
        <w:tc>
          <w:tcPr>
            <w:tcW w:w="3311" w:type="dxa"/>
          </w:tcPr>
          <w:p w:rsidR="00285F20" w:rsidRPr="008A06A1" w:rsidRDefault="00285F20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期权在到期日之前移仓</w:t>
            </w:r>
          </w:p>
        </w:tc>
      </w:tr>
      <w:tr w:rsidR="004C062A" w:rsidRPr="008A06A1" w:rsidTr="008A06A1">
        <w:trPr>
          <w:jc w:val="center"/>
        </w:trPr>
        <w:tc>
          <w:tcPr>
            <w:tcW w:w="771" w:type="dxa"/>
          </w:tcPr>
          <w:p w:rsidR="004C062A" w:rsidRPr="008A06A1" w:rsidRDefault="004C062A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8</w:t>
            </w:r>
          </w:p>
        </w:tc>
        <w:tc>
          <w:tcPr>
            <w:tcW w:w="1906" w:type="dxa"/>
          </w:tcPr>
          <w:p w:rsidR="004C062A" w:rsidRPr="008A06A1" w:rsidRDefault="00AC1ACC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最大</w:t>
            </w:r>
            <w:r w:rsidR="004C062A" w:rsidRPr="008A06A1">
              <w:rPr>
                <w:rFonts w:ascii="新宋体" w:eastAsia="新宋体" w:hAnsi="新宋体"/>
                <w:sz w:val="18"/>
                <w:szCs w:val="18"/>
              </w:rPr>
              <w:t>资金占用比例</w:t>
            </w:r>
            <w:proofErr w:type="spellStart"/>
            <w:r w:rsidR="004C062A" w:rsidRPr="008A06A1">
              <w:rPr>
                <w:rFonts w:ascii="新宋体" w:eastAsia="新宋体" w:hAnsi="新宋体" w:hint="eastAsia"/>
                <w:sz w:val="18"/>
                <w:szCs w:val="18"/>
              </w:rPr>
              <w:t>Mar</w:t>
            </w:r>
            <w:r w:rsidR="004C062A" w:rsidRPr="008A06A1">
              <w:rPr>
                <w:rFonts w:ascii="新宋体" w:eastAsia="新宋体" w:hAnsi="新宋体"/>
                <w:sz w:val="18"/>
                <w:szCs w:val="18"/>
              </w:rPr>
              <w:t>ginRatio</w:t>
            </w:r>
            <w:proofErr w:type="spellEnd"/>
            <w:ins w:id="6" w:author="Qijie Li" w:date="2018-03-20T11:31:00Z">
              <w:r w:rsidR="009A2BC3">
                <w:rPr>
                  <w:rFonts w:ascii="新宋体" w:eastAsia="新宋体" w:hAnsi="新宋体"/>
                  <w:sz w:val="18"/>
                  <w:szCs w:val="18"/>
                </w:rPr>
                <w:t xml:space="preserve"> </w:t>
              </w:r>
              <w:r w:rsidR="009A2BC3">
                <w:rPr>
                  <w:rFonts w:ascii="新宋体" w:eastAsia="新宋体" w:hAnsi="新宋体" w:hint="eastAsia"/>
                  <w:sz w:val="18"/>
                  <w:szCs w:val="18"/>
                </w:rPr>
                <w:t>0.8</w:t>
              </w:r>
            </w:ins>
          </w:p>
        </w:tc>
        <w:tc>
          <w:tcPr>
            <w:tcW w:w="1150" w:type="dxa"/>
          </w:tcPr>
          <w:p w:rsidR="004C062A" w:rsidRPr="008A06A1" w:rsidRDefault="004C062A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4C062A" w:rsidRPr="008A06A1" w:rsidRDefault="004C062A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8A06A1">
              <w:rPr>
                <w:rFonts w:ascii="新宋体" w:eastAsia="新宋体" w:hAnsi="新宋体"/>
                <w:sz w:val="18"/>
                <w:szCs w:val="18"/>
              </w:rPr>
              <w:t>总资金中用于开仓的资金</w:t>
            </w:r>
          </w:p>
        </w:tc>
      </w:tr>
      <w:tr w:rsidR="00A5091D" w:rsidRPr="008A06A1" w:rsidTr="008A06A1">
        <w:trPr>
          <w:jc w:val="center"/>
        </w:trPr>
        <w:tc>
          <w:tcPr>
            <w:tcW w:w="771" w:type="dxa"/>
          </w:tcPr>
          <w:p w:rsidR="00A5091D" w:rsidRPr="00A5091D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9</w:t>
            </w:r>
          </w:p>
        </w:tc>
        <w:tc>
          <w:tcPr>
            <w:tcW w:w="1906" w:type="dxa"/>
          </w:tcPr>
          <w:p w:rsidR="00A5091D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手续费/每手 fee</w:t>
            </w:r>
          </w:p>
        </w:tc>
        <w:tc>
          <w:tcPr>
            <w:tcW w:w="1150" w:type="dxa"/>
          </w:tcPr>
          <w:p w:rsidR="00A5091D" w:rsidRPr="008A06A1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A5091D" w:rsidRPr="008A06A1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包括经手费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1.</w:t>
            </w:r>
            <w:del w:id="7" w:author="Qijie Li" w:date="2018-03-20T11:32:00Z">
              <w:r w:rsidDel="009A2BC3">
                <w:rPr>
                  <w:rFonts w:ascii="新宋体" w:eastAsia="新宋体" w:hAnsi="新宋体" w:hint="eastAsia"/>
                  <w:sz w:val="18"/>
                  <w:szCs w:val="18"/>
                </w:rPr>
                <w:delText>3</w:delText>
              </w:r>
            </w:del>
            <w:ins w:id="8" w:author="Qijie Li" w:date="2018-03-20T11:32:00Z">
              <w:r w:rsidR="009A2BC3">
                <w:rPr>
                  <w:rFonts w:ascii="新宋体" w:eastAsia="新宋体" w:hAnsi="新宋体" w:hint="eastAsia"/>
                  <w:sz w:val="18"/>
                  <w:szCs w:val="18"/>
                </w:rPr>
                <w:t>5</w:t>
              </w:r>
            </w:ins>
            <w:r>
              <w:rPr>
                <w:rFonts w:ascii="新宋体" w:eastAsia="新宋体" w:hAnsi="新宋体" w:hint="eastAsia"/>
                <w:sz w:val="18"/>
                <w:szCs w:val="18"/>
              </w:rPr>
              <w:t>、</w:t>
            </w:r>
            <w:r>
              <w:rPr>
                <w:rFonts w:ascii="新宋体" w:eastAsia="新宋体" w:hAnsi="新宋体"/>
                <w:sz w:val="18"/>
                <w:szCs w:val="18"/>
              </w:rPr>
              <w:t>结算费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0.3，一般设为3</w:t>
            </w:r>
          </w:p>
        </w:tc>
      </w:tr>
      <w:tr w:rsidR="00A5091D" w:rsidRPr="008A06A1" w:rsidTr="008A06A1">
        <w:trPr>
          <w:jc w:val="center"/>
        </w:trPr>
        <w:tc>
          <w:tcPr>
            <w:tcW w:w="771" w:type="dxa"/>
          </w:tcPr>
          <w:p w:rsidR="00A5091D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10</w:t>
            </w:r>
          </w:p>
        </w:tc>
        <w:tc>
          <w:tcPr>
            <w:tcW w:w="1906" w:type="dxa"/>
          </w:tcPr>
          <w:p w:rsidR="00A5091D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冲击成本 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imcost</w:t>
            </w:r>
            <w:proofErr w:type="spellEnd"/>
          </w:p>
        </w:tc>
        <w:tc>
          <w:tcPr>
            <w:tcW w:w="1150" w:type="dxa"/>
          </w:tcPr>
          <w:p w:rsidR="00A5091D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A5091D" w:rsidRDefault="00A5091D" w:rsidP="00285F20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可以暂设为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</w:tr>
    </w:tbl>
    <w:p w:rsidR="00D5183F" w:rsidRDefault="00D5183F" w:rsidP="00D5183F"/>
    <w:p w:rsidR="00D5183F" w:rsidRPr="00D5183F" w:rsidRDefault="00D5183F" w:rsidP="00D5183F"/>
    <w:p w:rsidR="00D5183F" w:rsidRPr="00D5183F" w:rsidRDefault="00D5183F" w:rsidP="00D5183F">
      <w:r>
        <w:rPr>
          <w:rFonts w:hint="eastAsia"/>
        </w:rPr>
        <w:t>期货趋势策略</w:t>
      </w:r>
    </w:p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1781"/>
        <w:gridCol w:w="1275"/>
        <w:gridCol w:w="3311"/>
      </w:tblGrid>
      <w:tr w:rsidR="004F5716">
        <w:trPr>
          <w:trHeight w:val="285"/>
          <w:jc w:val="center"/>
        </w:trPr>
        <w:tc>
          <w:tcPr>
            <w:tcW w:w="77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78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1275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数值类型</w:t>
            </w:r>
          </w:p>
        </w:tc>
        <w:tc>
          <w:tcPr>
            <w:tcW w:w="3311" w:type="dxa"/>
          </w:tcPr>
          <w:p w:rsidR="004F5716" w:rsidRDefault="008D4626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说明</w:t>
            </w:r>
          </w:p>
        </w:tc>
      </w:tr>
      <w:tr w:rsidR="004F5716">
        <w:trPr>
          <w:jc w:val="center"/>
        </w:trPr>
        <w:tc>
          <w:tcPr>
            <w:tcW w:w="771" w:type="dxa"/>
          </w:tcPr>
          <w:p w:rsidR="004F5716" w:rsidRDefault="00D5183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1</w:t>
            </w:r>
          </w:p>
        </w:tc>
        <w:tc>
          <w:tcPr>
            <w:tcW w:w="1781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收盘价close30</w:t>
            </w:r>
          </w:p>
        </w:tc>
        <w:tc>
          <w:tcPr>
            <w:tcW w:w="1275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IH主力合约的30分K线收盘价</w:t>
            </w:r>
          </w:p>
        </w:tc>
      </w:tr>
      <w:tr w:rsidR="004F5716">
        <w:trPr>
          <w:jc w:val="center"/>
        </w:trPr>
        <w:tc>
          <w:tcPr>
            <w:tcW w:w="771" w:type="dxa"/>
          </w:tcPr>
          <w:p w:rsidR="004F5716" w:rsidRDefault="00D5183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2</w:t>
            </w:r>
          </w:p>
        </w:tc>
        <w:tc>
          <w:tcPr>
            <w:tcW w:w="1781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K线周期 P</w:t>
            </w:r>
          </w:p>
        </w:tc>
        <w:tc>
          <w:tcPr>
            <w:tcW w:w="1275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整数</w:t>
            </w:r>
          </w:p>
        </w:tc>
        <w:tc>
          <w:tcPr>
            <w:tcW w:w="3311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30分K线</w:t>
            </w:r>
          </w:p>
        </w:tc>
      </w:tr>
      <w:tr w:rsidR="004F5716">
        <w:trPr>
          <w:jc w:val="center"/>
        </w:trPr>
        <w:tc>
          <w:tcPr>
            <w:tcW w:w="771" w:type="dxa"/>
          </w:tcPr>
          <w:p w:rsidR="004F5716" w:rsidRDefault="00D5183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3</w:t>
            </w:r>
          </w:p>
        </w:tc>
        <w:tc>
          <w:tcPr>
            <w:tcW w:w="1781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止损阈值</w:t>
            </w:r>
          </w:p>
        </w:tc>
        <w:tc>
          <w:tcPr>
            <w:tcW w:w="1275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回撤1.2万*持仓手数</w:t>
            </w:r>
          </w:p>
        </w:tc>
        <w:tc>
          <w:tcPr>
            <w:tcW w:w="33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4F5716">
        <w:trPr>
          <w:jc w:val="center"/>
        </w:trPr>
        <w:tc>
          <w:tcPr>
            <w:tcW w:w="771" w:type="dxa"/>
          </w:tcPr>
          <w:p w:rsidR="004F5716" w:rsidRDefault="00D5183F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4</w:t>
            </w:r>
          </w:p>
        </w:tc>
        <w:tc>
          <w:tcPr>
            <w:tcW w:w="1781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止盈阈值</w:t>
            </w:r>
          </w:p>
        </w:tc>
        <w:tc>
          <w:tcPr>
            <w:tcW w:w="1275" w:type="dxa"/>
          </w:tcPr>
          <w:p w:rsidR="004F5716" w:rsidRDefault="00785FA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单笔盈利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6万*持仓手数</w:t>
            </w:r>
          </w:p>
        </w:tc>
        <w:tc>
          <w:tcPr>
            <w:tcW w:w="3311" w:type="dxa"/>
          </w:tcPr>
          <w:p w:rsidR="004F5716" w:rsidRDefault="004F5716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630E12">
        <w:trPr>
          <w:jc w:val="center"/>
        </w:trPr>
        <w:tc>
          <w:tcPr>
            <w:tcW w:w="771" w:type="dxa"/>
          </w:tcPr>
          <w:p w:rsidR="00630E12" w:rsidRDefault="00630E1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5</w:t>
            </w:r>
          </w:p>
        </w:tc>
        <w:tc>
          <w:tcPr>
            <w:tcW w:w="1781" w:type="dxa"/>
          </w:tcPr>
          <w:p w:rsidR="00630E12" w:rsidRDefault="00630E1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风险度</w:t>
            </w:r>
            <w:proofErr w:type="spellStart"/>
            <w:r>
              <w:rPr>
                <w:rFonts w:ascii="新宋体" w:eastAsia="新宋体" w:hAnsi="新宋体" w:hint="eastAsia"/>
                <w:sz w:val="18"/>
                <w:szCs w:val="18"/>
              </w:rPr>
              <w:t>Ris</w:t>
            </w:r>
            <w:r>
              <w:rPr>
                <w:rFonts w:ascii="新宋体" w:eastAsia="新宋体" w:hAnsi="新宋体"/>
                <w:sz w:val="18"/>
                <w:szCs w:val="18"/>
              </w:rPr>
              <w:t>kRatio</w:t>
            </w:r>
            <w:proofErr w:type="spellEnd"/>
          </w:p>
        </w:tc>
        <w:tc>
          <w:tcPr>
            <w:tcW w:w="1275" w:type="dxa"/>
          </w:tcPr>
          <w:p w:rsidR="00630E12" w:rsidRDefault="00630E1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630E12" w:rsidRDefault="00630E1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保证金占用/客户权益</w:t>
            </w:r>
          </w:p>
        </w:tc>
      </w:tr>
      <w:tr w:rsidR="00787AF2">
        <w:trPr>
          <w:jc w:val="center"/>
        </w:trPr>
        <w:tc>
          <w:tcPr>
            <w:tcW w:w="771" w:type="dxa"/>
          </w:tcPr>
          <w:p w:rsidR="00787AF2" w:rsidRDefault="00787AF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6</w:t>
            </w:r>
          </w:p>
        </w:tc>
        <w:tc>
          <w:tcPr>
            <w:tcW w:w="1781" w:type="dxa"/>
          </w:tcPr>
          <w:p w:rsidR="00787AF2" w:rsidRDefault="00787AF2" w:rsidP="00787AF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（</w:t>
            </w:r>
            <w:r>
              <w:rPr>
                <w:rFonts w:ascii="新宋体" w:eastAsia="新宋体" w:hAnsi="新宋体"/>
                <w:sz w:val="18"/>
                <w:szCs w:val="18"/>
              </w:rPr>
              <w:t>手续费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+冲击成本）/手</w:t>
            </w:r>
          </w:p>
        </w:tc>
        <w:tc>
          <w:tcPr>
            <w:tcW w:w="1275" w:type="dxa"/>
          </w:tcPr>
          <w:p w:rsidR="00787AF2" w:rsidRDefault="00787AF2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小数</w:t>
            </w:r>
          </w:p>
        </w:tc>
        <w:tc>
          <w:tcPr>
            <w:tcW w:w="3311" w:type="dxa"/>
          </w:tcPr>
          <w:p w:rsidR="00787AF2" w:rsidRDefault="00787AF2" w:rsidP="004260C5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由于最小变动价位为0.2，每点价值300，再考虑到手续费，设为0.2*</w:t>
            </w:r>
            <w:r>
              <w:rPr>
                <w:rFonts w:ascii="新宋体" w:eastAsia="新宋体" w:hAnsi="新宋体"/>
                <w:sz w:val="18"/>
                <w:szCs w:val="18"/>
              </w:rPr>
              <w:t>4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*</w:t>
            </w:r>
            <w:r>
              <w:rPr>
                <w:rFonts w:ascii="新宋体" w:eastAsia="新宋体" w:hAnsi="新宋体"/>
                <w:sz w:val="18"/>
                <w:szCs w:val="18"/>
              </w:rPr>
              <w:t>300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=</w:t>
            </w:r>
            <w:r w:rsidR="004260C5">
              <w:rPr>
                <w:rFonts w:ascii="新宋体" w:eastAsia="新宋体" w:hAnsi="新宋体"/>
                <w:sz w:val="18"/>
                <w:szCs w:val="18"/>
              </w:rPr>
              <w:t>240</w:t>
            </w:r>
          </w:p>
        </w:tc>
      </w:tr>
    </w:tbl>
    <w:p w:rsidR="004F5716" w:rsidRDefault="008D4626">
      <w:pPr>
        <w:pStyle w:val="5"/>
      </w:pPr>
      <w:r>
        <w:rPr>
          <w:rFonts w:hint="eastAsia"/>
        </w:rPr>
        <w:t xml:space="preserve">2.2 </w:t>
      </w:r>
      <w:r>
        <w:rPr>
          <w:rFonts w:hint="eastAsia"/>
        </w:rPr>
        <w:t>风险管理</w:t>
      </w:r>
    </w:p>
    <w:p w:rsidR="004F5716" w:rsidRDefault="004C062A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  <w:t xml:space="preserve">  </w:t>
      </w:r>
      <w:r w:rsidR="00951733">
        <w:rPr>
          <w:rFonts w:ascii="新宋体" w:eastAsia="新宋体" w:hAnsi="新宋体"/>
          <w:sz w:val="18"/>
          <w:szCs w:val="18"/>
        </w:rPr>
        <w:t>1</w:t>
      </w:r>
      <w:r w:rsidR="00951733">
        <w:rPr>
          <w:rFonts w:ascii="新宋体" w:eastAsia="新宋体" w:hAnsi="新宋体" w:hint="eastAsia"/>
          <w:sz w:val="18"/>
          <w:szCs w:val="18"/>
        </w:rPr>
        <w:t>、期权</w:t>
      </w:r>
      <w:r w:rsidR="00951733">
        <w:rPr>
          <w:rFonts w:ascii="新宋体" w:eastAsia="新宋体" w:hAnsi="新宋体"/>
          <w:sz w:val="18"/>
          <w:szCs w:val="18"/>
        </w:rPr>
        <w:t>资金占用比例通过开平仓动态调整</w:t>
      </w:r>
      <w:r w:rsidR="00951733">
        <w:rPr>
          <w:rFonts w:ascii="新宋体" w:eastAsia="新宋体" w:hAnsi="新宋体" w:hint="eastAsia"/>
          <w:sz w:val="18"/>
          <w:szCs w:val="18"/>
        </w:rPr>
        <w:t>；</w:t>
      </w:r>
    </w:p>
    <w:p w:rsidR="00951733" w:rsidRDefault="00951733">
      <w:pPr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 2、期货风险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度通过</w:t>
      </w:r>
      <w:proofErr w:type="gramEnd"/>
      <w:r>
        <w:rPr>
          <w:rFonts w:ascii="新宋体" w:eastAsia="新宋体" w:hAnsi="新宋体" w:hint="eastAsia"/>
          <w:sz w:val="18"/>
          <w:szCs w:val="18"/>
        </w:rPr>
        <w:t>开平仓</w:t>
      </w:r>
      <w:r w:rsidR="00F20504">
        <w:rPr>
          <w:rFonts w:ascii="新宋体" w:eastAsia="新宋体" w:hAnsi="新宋体" w:hint="eastAsia"/>
          <w:sz w:val="18"/>
          <w:szCs w:val="18"/>
        </w:rPr>
        <w:t>及增减资金</w:t>
      </w:r>
      <w:r>
        <w:rPr>
          <w:rFonts w:ascii="新宋体" w:eastAsia="新宋体" w:hAnsi="新宋体" w:hint="eastAsia"/>
          <w:sz w:val="18"/>
          <w:szCs w:val="18"/>
        </w:rPr>
        <w:t>动态调整，以及期货</w:t>
      </w:r>
      <w:proofErr w:type="gramStart"/>
      <w:r>
        <w:rPr>
          <w:rFonts w:ascii="新宋体" w:eastAsia="新宋体" w:hAnsi="新宋体" w:hint="eastAsia"/>
          <w:sz w:val="18"/>
          <w:szCs w:val="18"/>
        </w:rPr>
        <w:t>止损止</w:t>
      </w:r>
      <w:proofErr w:type="gramEnd"/>
      <w:r>
        <w:rPr>
          <w:rFonts w:ascii="新宋体" w:eastAsia="新宋体" w:hAnsi="新宋体" w:hint="eastAsia"/>
          <w:sz w:val="18"/>
          <w:szCs w:val="18"/>
        </w:rPr>
        <w:t>盈处理</w:t>
      </w:r>
      <w:r w:rsidR="00F20504">
        <w:rPr>
          <w:rFonts w:ascii="新宋体" w:eastAsia="新宋体" w:hAnsi="新宋体" w:hint="eastAsia"/>
          <w:sz w:val="18"/>
          <w:szCs w:val="18"/>
        </w:rPr>
        <w:t>；</w:t>
      </w:r>
    </w:p>
    <w:p w:rsidR="00F20504" w:rsidRDefault="00F20504" w:rsidP="00F20504">
      <w:pPr>
        <w:rPr>
          <w:ins w:id="9" w:author="Archer" w:date="2018-02-12T16:56:00Z"/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 3、期货开仓数量根据期权gamma</w:t>
      </w:r>
      <w:r>
        <w:rPr>
          <w:rFonts w:ascii="新宋体" w:eastAsia="新宋体" w:hAnsi="新宋体"/>
          <w:sz w:val="18"/>
          <w:szCs w:val="18"/>
        </w:rPr>
        <w:t>风险度调整</w:t>
      </w:r>
      <w:r>
        <w:rPr>
          <w:rFonts w:ascii="新宋体" w:eastAsia="新宋体" w:hAnsi="新宋体" w:hint="eastAsia"/>
          <w:sz w:val="18"/>
          <w:szCs w:val="18"/>
        </w:rPr>
        <w:t>，</w:t>
      </w:r>
      <w:r>
        <w:rPr>
          <w:rFonts w:ascii="新宋体" w:eastAsia="新宋体" w:hAnsi="新宋体"/>
          <w:sz w:val="18"/>
          <w:szCs w:val="18"/>
        </w:rPr>
        <w:t>调整区间较大</w:t>
      </w:r>
      <w:r w:rsidR="006B2386">
        <w:rPr>
          <w:rFonts w:ascii="新宋体" w:eastAsia="新宋体" w:hAnsi="新宋体" w:hint="eastAsia"/>
          <w:sz w:val="18"/>
          <w:szCs w:val="18"/>
        </w:rPr>
        <w:t>；数量控制在期权ga</w:t>
      </w:r>
      <w:r w:rsidR="006B2386">
        <w:rPr>
          <w:rFonts w:ascii="新宋体" w:eastAsia="新宋体" w:hAnsi="新宋体"/>
          <w:sz w:val="18"/>
          <w:szCs w:val="18"/>
        </w:rPr>
        <w:t>mma的</w:t>
      </w:r>
      <w:r w:rsidR="006B2386">
        <w:rPr>
          <w:rFonts w:ascii="新宋体" w:eastAsia="新宋体" w:hAnsi="新宋体" w:hint="eastAsia"/>
          <w:sz w:val="18"/>
          <w:szCs w:val="18"/>
        </w:rPr>
        <w:t>2/3到1倍之间</w:t>
      </w:r>
      <w:r>
        <w:rPr>
          <w:rFonts w:ascii="新宋体" w:eastAsia="新宋体" w:hAnsi="新宋体" w:hint="eastAsia"/>
          <w:sz w:val="18"/>
          <w:szCs w:val="18"/>
        </w:rPr>
        <w:t>；</w:t>
      </w:r>
    </w:p>
    <w:p w:rsidR="00684C53" w:rsidRDefault="00684C53" w:rsidP="00F20504">
      <w:pPr>
        <w:rPr>
          <w:ins w:id="10" w:author="Archer" w:date="2018-02-12T16:57:00Z"/>
          <w:rFonts w:ascii="新宋体" w:eastAsia="新宋体" w:hAnsi="新宋体"/>
          <w:sz w:val="18"/>
          <w:szCs w:val="18"/>
        </w:rPr>
      </w:pPr>
      <w:ins w:id="11" w:author="Archer" w:date="2018-02-12T16:56:00Z">
        <w:r>
          <w:rPr>
            <w:rFonts w:ascii="新宋体" w:eastAsia="新宋体" w:hAnsi="新宋体" w:hint="eastAsia"/>
            <w:sz w:val="18"/>
            <w:szCs w:val="18"/>
          </w:rPr>
          <w:t>补充</w:t>
        </w:r>
        <w:r>
          <w:rPr>
            <w:rFonts w:ascii="新宋体" w:eastAsia="新宋体" w:hAnsi="新宋体"/>
            <w:sz w:val="18"/>
            <w:szCs w:val="18"/>
          </w:rPr>
          <w:t>：</w:t>
        </w:r>
      </w:ins>
    </w:p>
    <w:p w:rsidR="00684C53" w:rsidRPr="00684C53" w:rsidRDefault="00A42147">
      <w:pPr>
        <w:pStyle w:val="a9"/>
        <w:numPr>
          <w:ilvl w:val="0"/>
          <w:numId w:val="1"/>
        </w:numPr>
        <w:ind w:firstLineChars="0"/>
        <w:rPr>
          <w:ins w:id="12" w:author="Archer" w:date="2018-02-12T17:00:00Z"/>
          <w:rFonts w:ascii="新宋体" w:eastAsia="新宋体" w:hAnsi="新宋体"/>
          <w:sz w:val="18"/>
          <w:szCs w:val="18"/>
          <w:rPrChange w:id="13" w:author="Archer" w:date="2018-02-12T17:00:00Z">
            <w:rPr>
              <w:ins w:id="14" w:author="Archer" w:date="2018-02-12T17:00:00Z"/>
            </w:rPr>
          </w:rPrChange>
        </w:rPr>
        <w:pPrChange w:id="15" w:author="Archer" w:date="2018-02-12T17:00:00Z">
          <w:pPr/>
        </w:pPrChange>
      </w:pPr>
      <w:ins w:id="16" w:author="Archer" w:date="2018-02-12T17:06:00Z">
        <w:r>
          <w:rPr>
            <w:rFonts w:ascii="新宋体" w:eastAsia="新宋体" w:hAnsi="新宋体" w:hint="eastAsia"/>
            <w:sz w:val="18"/>
            <w:szCs w:val="18"/>
          </w:rPr>
          <w:lastRenderedPageBreak/>
          <w:t>没有</w:t>
        </w:r>
        <w:r>
          <w:rPr>
            <w:rFonts w:ascii="新宋体" w:eastAsia="新宋体" w:hAnsi="新宋体"/>
            <w:sz w:val="18"/>
            <w:szCs w:val="18"/>
          </w:rPr>
          <w:t>期货仓位时，</w:t>
        </w:r>
      </w:ins>
      <w:ins w:id="17" w:author="Archer" w:date="2018-02-12T16:58:00Z">
        <w:r w:rsidR="00684C53" w:rsidRPr="00684C53">
          <w:rPr>
            <w:rFonts w:ascii="新宋体" w:eastAsia="新宋体" w:hAnsi="新宋体" w:hint="eastAsia"/>
            <w:sz w:val="18"/>
            <w:szCs w:val="18"/>
            <w:rPrChange w:id="18" w:author="Archer" w:date="2018-02-12T17:00:00Z">
              <w:rPr>
                <w:rFonts w:hint="eastAsia"/>
              </w:rPr>
            </w:rPrChange>
          </w:rPr>
          <w:t>收盘</w:t>
        </w:r>
      </w:ins>
      <w:ins w:id="19" w:author="Archer" w:date="2018-02-12T16:57:00Z">
        <w:r w:rsidR="00684C53" w:rsidRPr="00684C53">
          <w:rPr>
            <w:rFonts w:ascii="新宋体" w:eastAsia="新宋体" w:hAnsi="新宋体" w:hint="eastAsia"/>
            <w:sz w:val="18"/>
            <w:szCs w:val="18"/>
            <w:rPrChange w:id="20" w:author="Archer" w:date="2018-02-12T17:00:00Z">
              <w:rPr>
                <w:rFonts w:hint="eastAsia"/>
              </w:rPr>
            </w:rPrChange>
          </w:rPr>
          <w:t>保持较小期权留仓部位</w:t>
        </w:r>
      </w:ins>
      <w:ins w:id="21" w:author="Archer" w:date="2018-02-12T17:09:00Z">
        <w:r w:rsidR="00DF7DC6">
          <w:rPr>
            <w:rFonts w:ascii="新宋体" w:eastAsia="新宋体" w:hAnsi="新宋体" w:hint="eastAsia"/>
            <w:sz w:val="18"/>
            <w:szCs w:val="18"/>
          </w:rPr>
          <w:t>，</w:t>
        </w:r>
        <w:r w:rsidR="00DF7DC6">
          <w:rPr>
            <w:rFonts w:ascii="新宋体" w:eastAsia="新宋体" w:hAnsi="新宋体"/>
            <w:sz w:val="18"/>
            <w:szCs w:val="18"/>
          </w:rPr>
          <w:t>delta不超过</w:t>
        </w:r>
      </w:ins>
      <w:ins w:id="22" w:author="Archer" w:date="2018-02-12T18:20:00Z">
        <w:r w:rsidR="0002378C">
          <w:rPr>
            <w:rFonts w:ascii="新宋体" w:eastAsia="新宋体" w:hAnsi="新宋体" w:hint="eastAsia"/>
            <w:sz w:val="18"/>
            <w:szCs w:val="18"/>
          </w:rPr>
          <w:t>2</w:t>
        </w:r>
      </w:ins>
      <w:ins w:id="23" w:author="Archer" w:date="2018-02-12T17:10:00Z">
        <w:r w:rsidR="00DF7DC6">
          <w:rPr>
            <w:rFonts w:ascii="新宋体" w:eastAsia="新宋体" w:hAnsi="新宋体"/>
            <w:sz w:val="18"/>
            <w:szCs w:val="18"/>
          </w:rPr>
          <w:t>手</w:t>
        </w:r>
      </w:ins>
      <w:ins w:id="24" w:author="Archer" w:date="2018-02-12T18:21:00Z">
        <w:r w:rsidR="000F5F44">
          <w:rPr>
            <w:rFonts w:ascii="新宋体" w:eastAsia="新宋体" w:hAnsi="新宋体" w:hint="eastAsia"/>
            <w:sz w:val="18"/>
            <w:szCs w:val="18"/>
          </w:rPr>
          <w:t>期货</w:t>
        </w:r>
        <w:r w:rsidR="008D46D4">
          <w:rPr>
            <w:rFonts w:ascii="新宋体" w:eastAsia="新宋体" w:hAnsi="新宋体" w:hint="eastAsia"/>
            <w:sz w:val="18"/>
            <w:szCs w:val="18"/>
          </w:rPr>
          <w:t>,gamma不超过</w:t>
        </w:r>
        <w:r w:rsidR="008D46D4">
          <w:rPr>
            <w:rFonts w:ascii="新宋体" w:eastAsia="新宋体" w:hAnsi="新宋体"/>
            <w:sz w:val="18"/>
            <w:szCs w:val="18"/>
          </w:rPr>
          <w:t>半</w:t>
        </w:r>
        <w:r w:rsidR="000F5F44">
          <w:rPr>
            <w:rFonts w:ascii="新宋体" w:eastAsia="新宋体" w:hAnsi="新宋体" w:hint="eastAsia"/>
            <w:sz w:val="18"/>
            <w:szCs w:val="18"/>
          </w:rPr>
          <w:t>手</w:t>
        </w:r>
        <w:r w:rsidR="000F5F44">
          <w:rPr>
            <w:rFonts w:ascii="新宋体" w:eastAsia="新宋体" w:hAnsi="新宋体"/>
            <w:sz w:val="18"/>
            <w:szCs w:val="18"/>
          </w:rPr>
          <w:t>期货</w:t>
        </w:r>
      </w:ins>
      <w:ins w:id="25" w:author="Archer" w:date="2018-02-12T16:57:00Z">
        <w:r w:rsidR="00684C53" w:rsidRPr="00684C53">
          <w:rPr>
            <w:rFonts w:ascii="新宋体" w:eastAsia="新宋体" w:hAnsi="新宋体" w:hint="eastAsia"/>
            <w:sz w:val="18"/>
            <w:szCs w:val="18"/>
            <w:rPrChange w:id="26" w:author="Archer" w:date="2018-02-12T17:00:00Z">
              <w:rPr>
                <w:rFonts w:hint="eastAsia"/>
              </w:rPr>
            </w:rPrChange>
          </w:rPr>
          <w:t>；</w:t>
        </w:r>
      </w:ins>
    </w:p>
    <w:p w:rsidR="00684C53" w:rsidRPr="00684C53" w:rsidRDefault="00684C53">
      <w:pPr>
        <w:pStyle w:val="a9"/>
        <w:numPr>
          <w:ilvl w:val="0"/>
          <w:numId w:val="1"/>
        </w:numPr>
        <w:ind w:firstLineChars="0"/>
        <w:rPr>
          <w:ins w:id="27" w:author="Archer" w:date="2018-02-12T16:57:00Z"/>
          <w:rFonts w:ascii="新宋体" w:eastAsia="新宋体" w:hAnsi="新宋体"/>
          <w:sz w:val="18"/>
          <w:szCs w:val="18"/>
          <w:rPrChange w:id="28" w:author="Archer" w:date="2018-02-12T17:00:00Z">
            <w:rPr>
              <w:ins w:id="29" w:author="Archer" w:date="2018-02-12T16:57:00Z"/>
            </w:rPr>
          </w:rPrChange>
        </w:rPr>
        <w:pPrChange w:id="30" w:author="Archer" w:date="2018-02-12T17:00:00Z">
          <w:pPr/>
        </w:pPrChange>
      </w:pPr>
      <w:ins w:id="31" w:author="Archer" w:date="2018-02-12T17:01:00Z">
        <w:r>
          <w:rPr>
            <w:rFonts w:ascii="新宋体" w:eastAsia="新宋体" w:hAnsi="新宋体" w:hint="eastAsia"/>
            <w:sz w:val="18"/>
            <w:szCs w:val="18"/>
          </w:rPr>
          <w:t>非深度</w:t>
        </w:r>
        <w:r>
          <w:rPr>
            <w:rFonts w:ascii="新宋体" w:eastAsia="新宋体" w:hAnsi="新宋体"/>
            <w:sz w:val="18"/>
            <w:szCs w:val="18"/>
          </w:rPr>
          <w:t>虚值</w:t>
        </w:r>
      </w:ins>
      <w:ins w:id="32" w:author="Archer" w:date="2018-02-12T17:02:00Z">
        <w:r>
          <w:rPr>
            <w:rFonts w:ascii="新宋体" w:eastAsia="新宋体" w:hAnsi="新宋体" w:hint="eastAsia"/>
            <w:sz w:val="18"/>
            <w:szCs w:val="18"/>
          </w:rPr>
          <w:t>（价外10档）</w:t>
        </w:r>
        <w:r>
          <w:rPr>
            <w:rFonts w:ascii="新宋体" w:eastAsia="新宋体" w:hAnsi="新宋体"/>
            <w:sz w:val="18"/>
            <w:szCs w:val="18"/>
          </w:rPr>
          <w:t>期权，</w:t>
        </w:r>
      </w:ins>
      <w:ins w:id="33" w:author="Archer" w:date="2018-02-12T17:01:00Z">
        <w:r>
          <w:rPr>
            <w:rFonts w:ascii="新宋体" w:eastAsia="新宋体" w:hAnsi="新宋体" w:hint="eastAsia"/>
            <w:sz w:val="18"/>
            <w:szCs w:val="18"/>
          </w:rPr>
          <w:t>近</w:t>
        </w:r>
        <w:r>
          <w:rPr>
            <w:rFonts w:ascii="新宋体" w:eastAsia="新宋体" w:hAnsi="新宋体"/>
            <w:sz w:val="18"/>
            <w:szCs w:val="18"/>
          </w:rPr>
          <w:t>月</w:t>
        </w:r>
      </w:ins>
      <w:ins w:id="34" w:author="Archer" w:date="2018-02-12T17:00:00Z">
        <w:r>
          <w:rPr>
            <w:rFonts w:ascii="新宋体" w:eastAsia="新宋体" w:hAnsi="新宋体" w:hint="eastAsia"/>
            <w:sz w:val="18"/>
            <w:szCs w:val="18"/>
          </w:rPr>
          <w:t>期权价格</w:t>
        </w:r>
        <w:r>
          <w:rPr>
            <w:rFonts w:ascii="新宋体" w:eastAsia="新宋体" w:hAnsi="新宋体"/>
            <w:sz w:val="18"/>
            <w:szCs w:val="18"/>
          </w:rPr>
          <w:t>小于</w:t>
        </w:r>
        <w:r>
          <w:rPr>
            <w:rFonts w:ascii="新宋体" w:eastAsia="新宋体" w:hAnsi="新宋体" w:hint="eastAsia"/>
            <w:sz w:val="18"/>
            <w:szCs w:val="18"/>
          </w:rPr>
          <w:t>0.003时</w:t>
        </w:r>
        <w:r>
          <w:rPr>
            <w:rFonts w:ascii="新宋体" w:eastAsia="新宋体" w:hAnsi="新宋体"/>
            <w:sz w:val="18"/>
            <w:szCs w:val="18"/>
          </w:rPr>
          <w:t>平掉</w:t>
        </w:r>
        <w:proofErr w:type="gramStart"/>
        <w:r>
          <w:rPr>
            <w:rFonts w:ascii="新宋体" w:eastAsia="新宋体" w:hAnsi="新宋体"/>
            <w:sz w:val="18"/>
            <w:szCs w:val="18"/>
          </w:rPr>
          <w:t>仓位</w:t>
        </w:r>
      </w:ins>
      <w:proofErr w:type="gramEnd"/>
      <w:ins w:id="35" w:author="Archer" w:date="2018-02-12T17:01:00Z">
        <w:r>
          <w:rPr>
            <w:rFonts w:ascii="新宋体" w:eastAsia="新宋体" w:hAnsi="新宋体" w:hint="eastAsia"/>
            <w:sz w:val="18"/>
            <w:szCs w:val="18"/>
          </w:rPr>
          <w:t>，</w:t>
        </w:r>
      </w:ins>
    </w:p>
    <w:p w:rsidR="00684C53" w:rsidRDefault="00684C53">
      <w:pPr>
        <w:ind w:firstLine="420"/>
        <w:rPr>
          <w:ins w:id="36" w:author="Archer" w:date="2018-02-12T16:58:00Z"/>
          <w:rFonts w:ascii="新宋体" w:eastAsia="新宋体" w:hAnsi="新宋体"/>
          <w:sz w:val="18"/>
          <w:szCs w:val="18"/>
        </w:rPr>
        <w:pPrChange w:id="37" w:author="Archer" w:date="2018-02-12T16:57:00Z">
          <w:pPr/>
        </w:pPrChange>
      </w:pPr>
      <w:ins w:id="38" w:author="Archer" w:date="2018-02-12T17:03:00Z">
        <w:r>
          <w:rPr>
            <w:rFonts w:ascii="新宋体" w:eastAsia="新宋体" w:hAnsi="新宋体"/>
            <w:sz w:val="18"/>
            <w:szCs w:val="18"/>
          </w:rPr>
          <w:t>3</w:t>
        </w:r>
      </w:ins>
      <w:ins w:id="39" w:author="Archer" w:date="2018-02-12T17:06:00Z">
        <w:r w:rsidR="00D7112F">
          <w:rPr>
            <w:rFonts w:ascii="新宋体" w:eastAsia="新宋体" w:hAnsi="新宋体" w:hint="eastAsia"/>
            <w:sz w:val="18"/>
            <w:szCs w:val="18"/>
          </w:rPr>
          <w:t xml:space="preserve">、 </w:t>
        </w:r>
      </w:ins>
      <w:ins w:id="40" w:author="Archer" w:date="2018-02-12T16:57:00Z">
        <w:r>
          <w:rPr>
            <w:rFonts w:ascii="新宋体" w:eastAsia="新宋体" w:hAnsi="新宋体"/>
            <w:sz w:val="18"/>
            <w:szCs w:val="18"/>
          </w:rPr>
          <w:t>当</w:t>
        </w:r>
      </w:ins>
      <w:ins w:id="41" w:author="Archer" w:date="2018-02-12T16:58:00Z">
        <w:r>
          <w:rPr>
            <w:rFonts w:ascii="新宋体" w:eastAsia="新宋体" w:hAnsi="新宋体"/>
            <w:sz w:val="18"/>
            <w:szCs w:val="18"/>
          </w:rPr>
          <w:t>天</w:t>
        </w:r>
        <w:r>
          <w:rPr>
            <w:rFonts w:ascii="新宋体" w:eastAsia="新宋体" w:hAnsi="新宋体" w:hint="eastAsia"/>
            <w:sz w:val="18"/>
            <w:szCs w:val="18"/>
          </w:rPr>
          <w:t>隐含</w:t>
        </w:r>
        <w:r>
          <w:rPr>
            <w:rFonts w:ascii="新宋体" w:eastAsia="新宋体" w:hAnsi="新宋体"/>
            <w:sz w:val="18"/>
            <w:szCs w:val="18"/>
          </w:rPr>
          <w:t>波动率上升超</w:t>
        </w:r>
        <w:r>
          <w:rPr>
            <w:rFonts w:ascii="新宋体" w:eastAsia="新宋体" w:hAnsi="新宋体" w:hint="eastAsia"/>
            <w:sz w:val="18"/>
            <w:szCs w:val="18"/>
          </w:rPr>
          <w:t>2</w:t>
        </w:r>
        <w:r>
          <w:rPr>
            <w:rFonts w:ascii="新宋体" w:eastAsia="新宋体" w:hAnsi="新宋体"/>
            <w:sz w:val="18"/>
            <w:szCs w:val="18"/>
          </w:rPr>
          <w:t>%时平掉</w:t>
        </w:r>
        <w:proofErr w:type="gramStart"/>
        <w:r>
          <w:rPr>
            <w:rFonts w:ascii="新宋体" w:eastAsia="新宋体" w:hAnsi="新宋体"/>
            <w:sz w:val="18"/>
            <w:szCs w:val="18"/>
          </w:rPr>
          <w:t>仓位</w:t>
        </w:r>
        <w:proofErr w:type="gramEnd"/>
        <w:r>
          <w:rPr>
            <w:rFonts w:ascii="新宋体" w:eastAsia="新宋体" w:hAnsi="新宋体"/>
            <w:sz w:val="18"/>
            <w:szCs w:val="18"/>
          </w:rPr>
          <w:t>，</w:t>
        </w:r>
      </w:ins>
      <w:ins w:id="42" w:author="Archer" w:date="2018-02-12T17:07:00Z">
        <w:r w:rsidR="00D7112F">
          <w:rPr>
            <w:rFonts w:ascii="新宋体" w:eastAsia="新宋体" w:hAnsi="新宋体" w:hint="eastAsia"/>
            <w:sz w:val="18"/>
            <w:szCs w:val="18"/>
          </w:rPr>
          <w:t>并</w:t>
        </w:r>
        <w:r w:rsidR="00A34F89">
          <w:rPr>
            <w:rFonts w:ascii="新宋体" w:eastAsia="新宋体" w:hAnsi="新宋体" w:hint="eastAsia"/>
            <w:sz w:val="18"/>
            <w:szCs w:val="18"/>
          </w:rPr>
          <w:t>按</w:t>
        </w:r>
        <w:r w:rsidR="00A34F89">
          <w:rPr>
            <w:rFonts w:ascii="新宋体" w:eastAsia="新宋体" w:hAnsi="新宋体"/>
            <w:sz w:val="18"/>
            <w:szCs w:val="18"/>
          </w:rPr>
          <w:t>策略</w:t>
        </w:r>
        <w:r w:rsidR="00D7112F">
          <w:rPr>
            <w:rFonts w:ascii="新宋体" w:eastAsia="新宋体" w:hAnsi="新宋体" w:hint="eastAsia"/>
            <w:sz w:val="18"/>
            <w:szCs w:val="18"/>
          </w:rPr>
          <w:t>选择</w:t>
        </w:r>
        <w:r w:rsidR="00D7112F">
          <w:rPr>
            <w:rFonts w:ascii="新宋体" w:eastAsia="新宋体" w:hAnsi="新宋体"/>
            <w:sz w:val="18"/>
            <w:szCs w:val="18"/>
          </w:rPr>
          <w:t>新的档位开仓</w:t>
        </w:r>
      </w:ins>
      <w:ins w:id="43" w:author="Archer" w:date="2018-02-12T16:58:00Z">
        <w:r>
          <w:rPr>
            <w:rFonts w:ascii="新宋体" w:eastAsia="新宋体" w:hAnsi="新宋体"/>
            <w:sz w:val="18"/>
            <w:szCs w:val="18"/>
          </w:rPr>
          <w:t>；</w:t>
        </w:r>
      </w:ins>
    </w:p>
    <w:p w:rsidR="00684C53" w:rsidRDefault="00684C53">
      <w:pPr>
        <w:ind w:firstLine="420"/>
        <w:rPr>
          <w:ins w:id="44" w:author="Archer" w:date="2018-02-12T17:00:00Z"/>
          <w:rFonts w:ascii="新宋体" w:eastAsia="新宋体" w:hAnsi="新宋体"/>
          <w:sz w:val="18"/>
          <w:szCs w:val="18"/>
        </w:rPr>
        <w:pPrChange w:id="45" w:author="Archer" w:date="2018-02-12T16:57:00Z">
          <w:pPr/>
        </w:pPrChange>
      </w:pPr>
      <w:ins w:id="46" w:author="Archer" w:date="2018-02-12T17:03:00Z">
        <w:r>
          <w:rPr>
            <w:rFonts w:ascii="新宋体" w:eastAsia="新宋体" w:hAnsi="新宋体"/>
            <w:sz w:val="18"/>
            <w:szCs w:val="18"/>
          </w:rPr>
          <w:t>4</w:t>
        </w:r>
      </w:ins>
      <w:ins w:id="47" w:author="Archer" w:date="2018-02-12T16:58:00Z">
        <w:r>
          <w:rPr>
            <w:rFonts w:ascii="新宋体" w:eastAsia="新宋体" w:hAnsi="新宋体" w:hint="eastAsia"/>
            <w:sz w:val="18"/>
            <w:szCs w:val="18"/>
          </w:rPr>
          <w:t>、</w:t>
        </w:r>
      </w:ins>
      <w:ins w:id="48" w:author="Archer" w:date="2018-02-12T17:06:00Z">
        <w:r w:rsidR="00D7112F">
          <w:rPr>
            <w:rFonts w:ascii="新宋体" w:eastAsia="新宋体" w:hAnsi="新宋体" w:hint="eastAsia"/>
            <w:sz w:val="18"/>
            <w:szCs w:val="18"/>
          </w:rPr>
          <w:t xml:space="preserve"> </w:t>
        </w:r>
      </w:ins>
      <w:ins w:id="49" w:author="Archer" w:date="2018-02-12T16:59:00Z">
        <w:r>
          <w:rPr>
            <w:rFonts w:ascii="新宋体" w:eastAsia="新宋体" w:hAnsi="新宋体" w:hint="eastAsia"/>
            <w:sz w:val="18"/>
            <w:szCs w:val="18"/>
          </w:rPr>
          <w:t>标的</w:t>
        </w:r>
        <w:proofErr w:type="gramStart"/>
        <w:r>
          <w:rPr>
            <w:rFonts w:ascii="新宋体" w:eastAsia="新宋体" w:hAnsi="新宋体" w:hint="eastAsia"/>
            <w:sz w:val="18"/>
            <w:szCs w:val="18"/>
          </w:rPr>
          <w:t>涨跌幅</w:t>
        </w:r>
        <w:r>
          <w:rPr>
            <w:rFonts w:ascii="新宋体" w:eastAsia="新宋体" w:hAnsi="新宋体"/>
            <w:sz w:val="18"/>
            <w:szCs w:val="18"/>
          </w:rPr>
          <w:t>超</w:t>
        </w:r>
        <w:proofErr w:type="gramEnd"/>
        <w:r>
          <w:rPr>
            <w:rFonts w:ascii="新宋体" w:eastAsia="新宋体" w:hAnsi="新宋体" w:hint="eastAsia"/>
            <w:sz w:val="18"/>
            <w:szCs w:val="18"/>
          </w:rPr>
          <w:t>1.7</w:t>
        </w:r>
        <w:r>
          <w:rPr>
            <w:rFonts w:ascii="新宋体" w:eastAsia="新宋体" w:hAnsi="新宋体"/>
            <w:sz w:val="18"/>
            <w:szCs w:val="18"/>
          </w:rPr>
          <w:t>%</w:t>
        </w:r>
        <w:r>
          <w:rPr>
            <w:rFonts w:ascii="新宋体" w:eastAsia="新宋体" w:hAnsi="新宋体" w:hint="eastAsia"/>
            <w:sz w:val="18"/>
            <w:szCs w:val="18"/>
          </w:rPr>
          <w:t>且</w:t>
        </w:r>
        <w:r>
          <w:rPr>
            <w:rFonts w:ascii="新宋体" w:eastAsia="新宋体" w:hAnsi="新宋体"/>
            <w:sz w:val="18"/>
            <w:szCs w:val="18"/>
          </w:rPr>
          <w:t>是</w:t>
        </w:r>
        <w:proofErr w:type="gramStart"/>
        <w:r>
          <w:rPr>
            <w:rFonts w:ascii="新宋体" w:eastAsia="新宋体" w:hAnsi="新宋体"/>
            <w:sz w:val="18"/>
            <w:szCs w:val="18"/>
          </w:rPr>
          <w:t>仓</w:t>
        </w:r>
        <w:proofErr w:type="gramEnd"/>
        <w:r>
          <w:rPr>
            <w:rFonts w:ascii="新宋体" w:eastAsia="新宋体" w:hAnsi="新宋体"/>
            <w:sz w:val="18"/>
            <w:szCs w:val="18"/>
          </w:rPr>
          <w:t>位不利变化影响时</w:t>
        </w:r>
      </w:ins>
      <w:ins w:id="50" w:author="Archer" w:date="2018-02-12T17:00:00Z">
        <w:r>
          <w:rPr>
            <w:rFonts w:ascii="新宋体" w:eastAsia="新宋体" w:hAnsi="新宋体" w:hint="eastAsia"/>
            <w:sz w:val="18"/>
            <w:szCs w:val="18"/>
          </w:rPr>
          <w:t>平</w:t>
        </w:r>
        <w:r>
          <w:rPr>
            <w:rFonts w:ascii="新宋体" w:eastAsia="新宋体" w:hAnsi="新宋体"/>
            <w:sz w:val="18"/>
            <w:szCs w:val="18"/>
          </w:rPr>
          <w:t>掉</w:t>
        </w:r>
        <w:proofErr w:type="gramStart"/>
        <w:r>
          <w:rPr>
            <w:rFonts w:ascii="新宋体" w:eastAsia="新宋体" w:hAnsi="新宋体"/>
            <w:sz w:val="18"/>
            <w:szCs w:val="18"/>
          </w:rPr>
          <w:t>仓</w:t>
        </w:r>
        <w:proofErr w:type="gramEnd"/>
        <w:r>
          <w:rPr>
            <w:rFonts w:ascii="新宋体" w:eastAsia="新宋体" w:hAnsi="新宋体"/>
            <w:sz w:val="18"/>
            <w:szCs w:val="18"/>
          </w:rPr>
          <w:t>位；</w:t>
        </w:r>
      </w:ins>
    </w:p>
    <w:p w:rsidR="00684C53" w:rsidRDefault="00684C53">
      <w:pPr>
        <w:ind w:firstLine="420"/>
        <w:rPr>
          <w:ins w:id="51" w:author="Archer" w:date="2018-02-12T17:07:00Z"/>
          <w:rFonts w:ascii="新宋体" w:eastAsia="新宋体" w:hAnsi="新宋体"/>
          <w:sz w:val="18"/>
          <w:szCs w:val="18"/>
        </w:rPr>
        <w:pPrChange w:id="52" w:author="Archer" w:date="2018-02-12T16:57:00Z">
          <w:pPr/>
        </w:pPrChange>
      </w:pPr>
      <w:ins w:id="53" w:author="Archer" w:date="2018-02-12T17:03:00Z">
        <w:r>
          <w:rPr>
            <w:rFonts w:ascii="新宋体" w:eastAsia="新宋体" w:hAnsi="新宋体" w:hint="eastAsia"/>
            <w:sz w:val="18"/>
            <w:szCs w:val="18"/>
          </w:rPr>
          <w:t>5、</w:t>
        </w:r>
      </w:ins>
      <w:ins w:id="54" w:author="Archer" w:date="2018-02-12T17:06:00Z">
        <w:r w:rsidR="00D7112F">
          <w:rPr>
            <w:rFonts w:ascii="新宋体" w:eastAsia="新宋体" w:hAnsi="新宋体" w:hint="eastAsia"/>
            <w:sz w:val="18"/>
            <w:szCs w:val="18"/>
          </w:rPr>
          <w:t xml:space="preserve"> </w:t>
        </w:r>
      </w:ins>
      <w:ins w:id="55" w:author="Archer" w:date="2018-02-12T17:03:00Z">
        <w:r>
          <w:rPr>
            <w:rFonts w:ascii="新宋体" w:eastAsia="新宋体" w:hAnsi="新宋体" w:hint="eastAsia"/>
            <w:sz w:val="18"/>
            <w:szCs w:val="18"/>
          </w:rPr>
          <w:t>大趋势</w:t>
        </w:r>
        <w:r w:rsidR="00096A18">
          <w:rPr>
            <w:rFonts w:ascii="新宋体" w:eastAsia="新宋体" w:hAnsi="新宋体"/>
            <w:sz w:val="18"/>
            <w:szCs w:val="18"/>
          </w:rPr>
          <w:t>出现</w:t>
        </w:r>
      </w:ins>
      <w:ins w:id="56" w:author="Archer" w:date="2018-02-12T17:04:00Z">
        <w:r w:rsidR="00096A18">
          <w:rPr>
            <w:rFonts w:ascii="新宋体" w:eastAsia="新宋体" w:hAnsi="新宋体" w:hint="eastAsia"/>
            <w:sz w:val="18"/>
            <w:szCs w:val="18"/>
          </w:rPr>
          <w:t>，</w:t>
        </w:r>
      </w:ins>
      <w:ins w:id="57" w:author="Archer" w:date="2018-02-12T17:03:00Z">
        <w:r>
          <w:rPr>
            <w:rFonts w:ascii="新宋体" w:eastAsia="新宋体" w:hAnsi="新宋体"/>
            <w:sz w:val="18"/>
            <w:szCs w:val="18"/>
          </w:rPr>
          <w:t>期权方向与期货方向相反时，</w:t>
        </w:r>
        <w:r>
          <w:rPr>
            <w:rFonts w:ascii="新宋体" w:eastAsia="新宋体" w:hAnsi="新宋体" w:hint="eastAsia"/>
            <w:sz w:val="18"/>
            <w:szCs w:val="18"/>
          </w:rPr>
          <w:t>期权</w:t>
        </w:r>
        <w:proofErr w:type="gramStart"/>
        <w:r>
          <w:rPr>
            <w:rFonts w:ascii="新宋体" w:eastAsia="新宋体" w:hAnsi="新宋体"/>
            <w:sz w:val="18"/>
            <w:szCs w:val="18"/>
          </w:rPr>
          <w:t>仓位</w:t>
        </w:r>
        <w:proofErr w:type="gramEnd"/>
        <w:r>
          <w:rPr>
            <w:rFonts w:ascii="新宋体" w:eastAsia="新宋体" w:hAnsi="新宋体"/>
            <w:sz w:val="18"/>
            <w:szCs w:val="18"/>
          </w:rPr>
          <w:t>要</w:t>
        </w:r>
      </w:ins>
      <w:ins w:id="58" w:author="Archer" w:date="2018-02-12T17:04:00Z">
        <w:r w:rsidR="00DF7DC6">
          <w:rPr>
            <w:rFonts w:ascii="新宋体" w:eastAsia="新宋体" w:hAnsi="新宋体"/>
            <w:sz w:val="18"/>
            <w:szCs w:val="18"/>
          </w:rPr>
          <w:t>较小</w:t>
        </w:r>
      </w:ins>
      <w:ins w:id="59" w:author="Archer" w:date="2018-02-12T17:09:00Z">
        <w:r w:rsidR="00DF7DC6">
          <w:rPr>
            <w:rFonts w:ascii="新宋体" w:eastAsia="新宋体" w:hAnsi="新宋体" w:hint="eastAsia"/>
            <w:sz w:val="18"/>
            <w:szCs w:val="18"/>
          </w:rPr>
          <w:t>；</w:t>
        </w:r>
      </w:ins>
    </w:p>
    <w:p w:rsidR="00C538FB" w:rsidRPr="00684C53" w:rsidRDefault="00C538FB">
      <w:pPr>
        <w:ind w:firstLine="420"/>
        <w:rPr>
          <w:rFonts w:ascii="新宋体" w:eastAsia="新宋体" w:hAnsi="新宋体"/>
          <w:sz w:val="18"/>
          <w:szCs w:val="18"/>
        </w:rPr>
        <w:pPrChange w:id="60" w:author="Archer" w:date="2018-02-12T16:57:00Z">
          <w:pPr/>
        </w:pPrChange>
      </w:pPr>
      <w:ins w:id="61" w:author="Archer" w:date="2018-02-12T17:07:00Z">
        <w:r>
          <w:rPr>
            <w:rFonts w:ascii="新宋体" w:eastAsia="新宋体" w:hAnsi="新宋体" w:hint="eastAsia"/>
            <w:sz w:val="18"/>
            <w:szCs w:val="18"/>
          </w:rPr>
          <w:t>6、</w:t>
        </w:r>
        <w:r>
          <w:rPr>
            <w:rFonts w:ascii="新宋体" w:eastAsia="新宋体" w:hAnsi="新宋体"/>
            <w:sz w:val="18"/>
            <w:szCs w:val="18"/>
          </w:rPr>
          <w:t xml:space="preserve"> </w:t>
        </w:r>
      </w:ins>
      <w:ins w:id="62" w:author="Archer" w:date="2018-02-12T17:08:00Z">
        <w:r>
          <w:rPr>
            <w:rFonts w:ascii="新宋体" w:eastAsia="新宋体" w:hAnsi="新宋体" w:hint="eastAsia"/>
            <w:sz w:val="18"/>
            <w:szCs w:val="18"/>
          </w:rPr>
          <w:t>当天回撤</w:t>
        </w:r>
        <w:r>
          <w:rPr>
            <w:rFonts w:ascii="新宋体" w:eastAsia="新宋体" w:hAnsi="新宋体"/>
            <w:sz w:val="18"/>
            <w:szCs w:val="18"/>
          </w:rPr>
          <w:t>超</w:t>
        </w:r>
        <w:r>
          <w:rPr>
            <w:rFonts w:ascii="新宋体" w:eastAsia="新宋体" w:hAnsi="新宋体" w:hint="eastAsia"/>
            <w:sz w:val="18"/>
            <w:szCs w:val="18"/>
          </w:rPr>
          <w:t>1.4</w:t>
        </w:r>
        <w:r>
          <w:rPr>
            <w:rFonts w:ascii="新宋体" w:eastAsia="新宋体" w:hAnsi="新宋体"/>
            <w:sz w:val="18"/>
            <w:szCs w:val="18"/>
          </w:rPr>
          <w:t>%时</w:t>
        </w:r>
        <w:r>
          <w:rPr>
            <w:rFonts w:ascii="新宋体" w:eastAsia="新宋体" w:hAnsi="新宋体" w:hint="eastAsia"/>
            <w:sz w:val="18"/>
            <w:szCs w:val="18"/>
          </w:rPr>
          <w:t>平仓</w:t>
        </w:r>
      </w:ins>
      <w:ins w:id="63" w:author="Archer" w:date="2018-02-12T17:09:00Z">
        <w:r>
          <w:rPr>
            <w:rFonts w:ascii="新宋体" w:eastAsia="新宋体" w:hAnsi="新宋体" w:hint="eastAsia"/>
            <w:sz w:val="18"/>
            <w:szCs w:val="18"/>
          </w:rPr>
          <w:t>重新</w:t>
        </w:r>
        <w:r>
          <w:rPr>
            <w:rFonts w:ascii="新宋体" w:eastAsia="新宋体" w:hAnsi="新宋体"/>
            <w:sz w:val="18"/>
            <w:szCs w:val="18"/>
          </w:rPr>
          <w:t>开仓。</w:t>
        </w:r>
      </w:ins>
    </w:p>
    <w:p w:rsidR="00F20504" w:rsidRPr="00684C53" w:rsidRDefault="00F20504">
      <w:pPr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pStyle w:val="6"/>
      </w:pPr>
      <w:r>
        <w:rPr>
          <w:rFonts w:hint="eastAsia"/>
        </w:rPr>
        <w:t xml:space="preserve">2.3 </w:t>
      </w:r>
      <w:r>
        <w:rPr>
          <w:rFonts w:hint="eastAsia"/>
        </w:rPr>
        <w:t>指标算法</w:t>
      </w:r>
    </w:p>
    <w:p w:rsidR="004F5716" w:rsidRDefault="00D1288F">
      <w:pPr>
        <w:pStyle w:val="7"/>
        <w:ind w:leftChars="100" w:left="210"/>
      </w:pPr>
      <w:r>
        <w:rPr>
          <w:rFonts w:hint="eastAsia"/>
        </w:rPr>
        <w:t xml:space="preserve">2.3.1 </w:t>
      </w:r>
      <w:r>
        <w:rPr>
          <w:rFonts w:hint="eastAsia"/>
        </w:rPr>
        <w:t>期权指标</w:t>
      </w:r>
    </w:p>
    <w:p w:rsidR="004F5716" w:rsidRDefault="008D4626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ab/>
      </w:r>
      <w:r w:rsidR="00AC1ACC">
        <w:rPr>
          <w:rFonts w:ascii="新宋体" w:eastAsia="新宋体" w:hAnsi="新宋体"/>
          <w:sz w:val="18"/>
          <w:szCs w:val="18"/>
        </w:rPr>
        <w:t>1</w:t>
      </w:r>
      <w:r w:rsidR="00AC1ACC">
        <w:rPr>
          <w:rFonts w:ascii="新宋体" w:eastAsia="新宋体" w:hAnsi="新宋体" w:hint="eastAsia"/>
          <w:sz w:val="18"/>
          <w:szCs w:val="18"/>
        </w:rPr>
        <w:t>、</w:t>
      </w:r>
      <w:r w:rsidR="002B7AB8">
        <w:rPr>
          <w:rFonts w:ascii="新宋体" w:eastAsia="新宋体" w:hAnsi="新宋体" w:hint="eastAsia"/>
          <w:sz w:val="18"/>
          <w:szCs w:val="18"/>
        </w:rPr>
        <w:t>期权</w:t>
      </w:r>
      <w:r w:rsidR="00D1288F">
        <w:rPr>
          <w:rFonts w:ascii="新宋体" w:eastAsia="新宋体" w:hAnsi="新宋体" w:hint="eastAsia"/>
          <w:sz w:val="18"/>
          <w:szCs w:val="18"/>
        </w:rPr>
        <w:t>合约</w:t>
      </w:r>
      <w:r w:rsidR="002B7AB8">
        <w:rPr>
          <w:rFonts w:ascii="新宋体" w:eastAsia="新宋体" w:hAnsi="新宋体" w:hint="eastAsia"/>
          <w:sz w:val="18"/>
          <w:szCs w:val="18"/>
        </w:rPr>
        <w:t>选择</w:t>
      </w:r>
      <w:r>
        <w:rPr>
          <w:rFonts w:ascii="新宋体" w:eastAsia="新宋体" w:hAnsi="新宋体" w:hint="eastAsia"/>
          <w:sz w:val="18"/>
          <w:szCs w:val="18"/>
        </w:rPr>
        <w:t>条件：</w:t>
      </w:r>
    </w:p>
    <w:p w:rsidR="00B73FDA" w:rsidRDefault="008D4626" w:rsidP="00B73FDA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1</w:t>
      </w:r>
      <w:r w:rsidR="00AC1ACC">
        <w:rPr>
          <w:rFonts w:ascii="新宋体" w:eastAsia="新宋体" w:hAnsi="新宋体"/>
          <w:sz w:val="18"/>
          <w:szCs w:val="18"/>
        </w:rPr>
        <w:t>)</w:t>
      </w:r>
      <w:r>
        <w:rPr>
          <w:rFonts w:ascii="新宋体" w:eastAsia="新宋体" w:hAnsi="新宋体" w:hint="eastAsia"/>
          <w:sz w:val="18"/>
          <w:szCs w:val="18"/>
        </w:rPr>
        <w:t>、</w:t>
      </w:r>
      <w:r w:rsidR="00B73FDA">
        <w:rPr>
          <w:rFonts w:ascii="新宋体" w:eastAsia="新宋体" w:hAnsi="新宋体" w:hint="eastAsia"/>
          <w:sz w:val="18"/>
          <w:szCs w:val="18"/>
        </w:rPr>
        <w:t>近月合约/次近月合约</w:t>
      </w:r>
    </w:p>
    <w:p w:rsidR="00B73FDA" w:rsidRDefault="00B73FDA" w:rsidP="00B73FDA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 xml:space="preserve">      </w:t>
      </w:r>
      <w:r>
        <w:rPr>
          <w:rFonts w:ascii="新宋体" w:eastAsia="新宋体" w:hAnsi="新宋体" w:hint="eastAsia"/>
          <w:sz w:val="18"/>
          <w:szCs w:val="18"/>
        </w:rPr>
        <w:t>1）近月合约距离到期日天数</w:t>
      </w:r>
      <w:r w:rsidR="00B1741B">
        <w:rPr>
          <w:rFonts w:ascii="新宋体" w:eastAsia="新宋体" w:hAnsi="新宋体" w:hint="eastAsia"/>
          <w:sz w:val="18"/>
          <w:szCs w:val="18"/>
        </w:rPr>
        <w:t>&gt;</w:t>
      </w:r>
      <w:r>
        <w:rPr>
          <w:rFonts w:ascii="新宋体" w:eastAsia="新宋体" w:hAnsi="新宋体" w:hint="eastAsia"/>
          <w:sz w:val="18"/>
          <w:szCs w:val="18"/>
        </w:rPr>
        <w:t>=移仓天数，选择近月合约；</w:t>
      </w:r>
    </w:p>
    <w:p w:rsidR="00B73FDA" w:rsidRDefault="00B73FDA" w:rsidP="00B73FDA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 xml:space="preserve">      </w:t>
      </w:r>
      <w:r>
        <w:rPr>
          <w:rFonts w:ascii="新宋体" w:eastAsia="新宋体" w:hAnsi="新宋体" w:hint="eastAsia"/>
          <w:sz w:val="18"/>
          <w:szCs w:val="18"/>
        </w:rPr>
        <w:t>2）近月合约距离到期日天数</w:t>
      </w:r>
      <w:r w:rsidR="00B1741B">
        <w:rPr>
          <w:rFonts w:ascii="新宋体" w:eastAsia="新宋体" w:hAnsi="新宋体" w:hint="eastAsia"/>
          <w:sz w:val="18"/>
          <w:szCs w:val="18"/>
        </w:rPr>
        <w:t>&lt;</w:t>
      </w:r>
      <w:r>
        <w:rPr>
          <w:rFonts w:ascii="新宋体" w:eastAsia="新宋体" w:hAnsi="新宋体" w:hint="eastAsia"/>
          <w:sz w:val="18"/>
          <w:szCs w:val="18"/>
        </w:rPr>
        <w:t>移仓天数，平仓，开仓次近月合约；</w:t>
      </w:r>
    </w:p>
    <w:p w:rsidR="00B73FDA" w:rsidRPr="00B73FDA" w:rsidRDefault="00B73FDA" w:rsidP="00B73FDA">
      <w:pPr>
        <w:ind w:leftChars="100" w:left="210"/>
        <w:rPr>
          <w:rFonts w:ascii="新宋体" w:eastAsia="新宋体" w:hAnsi="新宋体"/>
          <w:sz w:val="18"/>
          <w:szCs w:val="18"/>
        </w:rPr>
      </w:pPr>
    </w:p>
    <w:p w:rsidR="004F5716" w:rsidRDefault="008D4626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2</w:t>
      </w:r>
      <w:r w:rsidR="00AC1ACC">
        <w:rPr>
          <w:rFonts w:ascii="新宋体" w:eastAsia="新宋体" w:hAnsi="新宋体"/>
          <w:sz w:val="18"/>
          <w:szCs w:val="18"/>
        </w:rPr>
        <w:t>)</w:t>
      </w:r>
      <w:r>
        <w:rPr>
          <w:rFonts w:ascii="新宋体" w:eastAsia="新宋体" w:hAnsi="新宋体" w:hint="eastAsia"/>
          <w:sz w:val="18"/>
          <w:szCs w:val="18"/>
        </w:rPr>
        <w:t>、</w:t>
      </w:r>
      <w:proofErr w:type="gramStart"/>
      <w:r w:rsidR="00B73FDA">
        <w:rPr>
          <w:rFonts w:ascii="新宋体" w:eastAsia="新宋体" w:hAnsi="新宋体" w:hint="eastAsia"/>
          <w:sz w:val="18"/>
          <w:szCs w:val="18"/>
        </w:rPr>
        <w:t>期权虚值档位</w:t>
      </w:r>
      <w:proofErr w:type="gramEnd"/>
      <w:r w:rsidR="00B73FDA">
        <w:rPr>
          <w:rFonts w:ascii="新宋体" w:eastAsia="新宋体" w:hAnsi="新宋体" w:hint="eastAsia"/>
          <w:sz w:val="18"/>
          <w:szCs w:val="18"/>
        </w:rPr>
        <w:t>选择</w:t>
      </w:r>
      <w:bookmarkStart w:id="64" w:name="_GoBack"/>
      <w:bookmarkEnd w:id="64"/>
    </w:p>
    <w:p w:rsidR="00B73FDA" w:rsidRPr="00B73FDA" w:rsidRDefault="00B73FDA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 xml:space="preserve">      T日收盘时</w:t>
      </w:r>
      <w:r>
        <w:rPr>
          <w:rFonts w:ascii="新宋体" w:eastAsia="新宋体" w:hAnsi="新宋体" w:hint="eastAsia"/>
          <w:sz w:val="18"/>
          <w:szCs w:val="18"/>
        </w:rPr>
        <w:t>近40日历史波动率为vo</w:t>
      </w:r>
      <w:r>
        <w:rPr>
          <w:rFonts w:ascii="新宋体" w:eastAsia="新宋体" w:hAnsi="新宋体"/>
          <w:sz w:val="18"/>
          <w:szCs w:val="18"/>
        </w:rPr>
        <w:t>l40,价</w:t>
      </w:r>
      <w:proofErr w:type="gramStart"/>
      <w:r>
        <w:rPr>
          <w:rFonts w:ascii="新宋体" w:eastAsia="新宋体" w:hAnsi="新宋体"/>
          <w:sz w:val="18"/>
          <w:szCs w:val="18"/>
        </w:rPr>
        <w:t>外程度</w:t>
      </w:r>
      <w:proofErr w:type="gramEnd"/>
      <w:r>
        <w:rPr>
          <w:rFonts w:ascii="新宋体" w:eastAsia="新宋体" w:hAnsi="新宋体" w:hint="eastAsia"/>
          <w:sz w:val="18"/>
          <w:szCs w:val="18"/>
        </w:rPr>
        <w:t>OMT1、OMT2，其中OMT1&lt;</w:t>
      </w:r>
      <w:r>
        <w:rPr>
          <w:rFonts w:ascii="新宋体" w:eastAsia="新宋体" w:hAnsi="新宋体"/>
          <w:sz w:val="18"/>
          <w:szCs w:val="18"/>
        </w:rPr>
        <w:t>OMT2</w:t>
      </w:r>
      <w:r>
        <w:rPr>
          <w:rFonts w:ascii="新宋体" w:eastAsia="新宋体" w:hAnsi="新宋体" w:hint="eastAsia"/>
          <w:sz w:val="18"/>
          <w:szCs w:val="18"/>
        </w:rPr>
        <w:t>，call</w:t>
      </w:r>
      <w:r>
        <w:rPr>
          <w:rFonts w:ascii="新宋体" w:eastAsia="新宋体" w:hAnsi="新宋体"/>
          <w:sz w:val="18"/>
          <w:szCs w:val="18"/>
        </w:rPr>
        <w:t>价</w:t>
      </w:r>
      <w:proofErr w:type="gramStart"/>
      <w:r>
        <w:rPr>
          <w:rFonts w:ascii="新宋体" w:eastAsia="新宋体" w:hAnsi="新宋体"/>
          <w:sz w:val="18"/>
          <w:szCs w:val="18"/>
        </w:rPr>
        <w:t>外程度</w:t>
      </w:r>
      <w:proofErr w:type="gramEnd"/>
      <w:r w:rsidR="00F2004B">
        <w:rPr>
          <w:rFonts w:ascii="新宋体" w:eastAsia="新宋体" w:hAnsi="新宋体" w:hint="eastAsia"/>
          <w:sz w:val="18"/>
          <w:szCs w:val="18"/>
        </w:rPr>
        <w:t>=</w:t>
      </w:r>
      <w:ins w:id="65" w:author="Qijie Li" w:date="2018-03-23T16:56:00Z">
        <w:r w:rsidR="00670DBD">
          <w:rPr>
            <w:rFonts w:ascii="新宋体" w:eastAsia="新宋体" w:hAnsi="新宋体" w:hint="eastAsia"/>
            <w:sz w:val="18"/>
            <w:szCs w:val="18"/>
          </w:rPr>
          <w:t>（</w:t>
        </w:r>
      </w:ins>
      <w:r w:rsidR="00F2004B">
        <w:rPr>
          <w:rFonts w:ascii="新宋体" w:eastAsia="新宋体" w:hAnsi="新宋体" w:hint="eastAsia"/>
          <w:sz w:val="18"/>
          <w:szCs w:val="18"/>
        </w:rPr>
        <w:t>行权价-T日标的收盘价</w:t>
      </w:r>
      <w:ins w:id="66" w:author="Qijie Li" w:date="2018-03-23T16:56:00Z">
        <w:r w:rsidR="00670DBD">
          <w:rPr>
            <w:rFonts w:ascii="新宋体" w:eastAsia="新宋体" w:hAnsi="新宋体" w:hint="eastAsia"/>
            <w:sz w:val="18"/>
            <w:szCs w:val="18"/>
          </w:rPr>
          <w:t>）</w:t>
        </w:r>
        <w:r w:rsidR="00767436">
          <w:rPr>
            <w:rFonts w:ascii="新宋体" w:eastAsia="新宋体" w:hAnsi="新宋体" w:hint="eastAsia"/>
            <w:sz w:val="18"/>
            <w:szCs w:val="18"/>
          </w:rPr>
          <w:t>/0.05</w:t>
        </w:r>
      </w:ins>
      <w:r w:rsidR="00F2004B">
        <w:rPr>
          <w:rFonts w:ascii="新宋体" w:eastAsia="新宋体" w:hAnsi="新宋体" w:hint="eastAsia"/>
          <w:sz w:val="18"/>
          <w:szCs w:val="18"/>
        </w:rPr>
        <w:t>，put价</w:t>
      </w:r>
      <w:proofErr w:type="gramStart"/>
      <w:r w:rsidR="00F2004B">
        <w:rPr>
          <w:rFonts w:ascii="新宋体" w:eastAsia="新宋体" w:hAnsi="新宋体" w:hint="eastAsia"/>
          <w:sz w:val="18"/>
          <w:szCs w:val="18"/>
        </w:rPr>
        <w:t>外程度</w:t>
      </w:r>
      <w:proofErr w:type="gramEnd"/>
      <w:r w:rsidR="00F2004B">
        <w:rPr>
          <w:rFonts w:ascii="新宋体" w:eastAsia="新宋体" w:hAnsi="新宋体" w:hint="eastAsia"/>
          <w:sz w:val="18"/>
          <w:szCs w:val="18"/>
        </w:rPr>
        <w:t>=</w:t>
      </w:r>
      <w:ins w:id="67" w:author="Qijie Li" w:date="2018-03-23T16:56:00Z">
        <w:r w:rsidR="00670DBD">
          <w:rPr>
            <w:rFonts w:ascii="新宋体" w:eastAsia="新宋体" w:hAnsi="新宋体" w:hint="eastAsia"/>
            <w:sz w:val="18"/>
            <w:szCs w:val="18"/>
          </w:rPr>
          <w:t>（</w:t>
        </w:r>
      </w:ins>
      <w:r w:rsidR="00F2004B">
        <w:rPr>
          <w:rFonts w:ascii="新宋体" w:eastAsia="新宋体" w:hAnsi="新宋体"/>
          <w:sz w:val="18"/>
          <w:szCs w:val="18"/>
        </w:rPr>
        <w:t>T日标的收盘价</w:t>
      </w:r>
      <w:r w:rsidR="00F2004B">
        <w:rPr>
          <w:rFonts w:ascii="新宋体" w:eastAsia="新宋体" w:hAnsi="新宋体" w:hint="eastAsia"/>
          <w:sz w:val="18"/>
          <w:szCs w:val="18"/>
        </w:rPr>
        <w:t>-</w:t>
      </w:r>
      <w:r w:rsidR="00F2004B">
        <w:rPr>
          <w:rFonts w:ascii="新宋体" w:eastAsia="新宋体" w:hAnsi="新宋体"/>
          <w:sz w:val="18"/>
          <w:szCs w:val="18"/>
        </w:rPr>
        <w:t>行权价</w:t>
      </w:r>
      <w:ins w:id="68" w:author="Qijie Li" w:date="2018-03-23T16:56:00Z">
        <w:r w:rsidR="00670DBD">
          <w:rPr>
            <w:rFonts w:ascii="新宋体" w:eastAsia="新宋体" w:hAnsi="新宋体" w:hint="eastAsia"/>
            <w:sz w:val="18"/>
            <w:szCs w:val="18"/>
          </w:rPr>
          <w:t>）/0.05</w:t>
        </w:r>
      </w:ins>
      <w:r w:rsidR="00F2004B">
        <w:rPr>
          <w:rFonts w:ascii="新宋体" w:eastAsia="新宋体" w:hAnsi="新宋体" w:hint="eastAsia"/>
          <w:sz w:val="18"/>
          <w:szCs w:val="18"/>
        </w:rPr>
        <w:t>。</w:t>
      </w:r>
      <w:r w:rsidR="00F2004B">
        <w:rPr>
          <w:rFonts w:ascii="新宋体" w:eastAsia="新宋体" w:hAnsi="新宋体"/>
          <w:sz w:val="18"/>
          <w:szCs w:val="18"/>
        </w:rPr>
        <w:t>选择档位在</w:t>
      </w:r>
      <w:r w:rsidR="00F2004B">
        <w:rPr>
          <w:rFonts w:ascii="新宋体" w:eastAsia="新宋体" w:hAnsi="新宋体" w:hint="eastAsia"/>
          <w:sz w:val="18"/>
          <w:szCs w:val="18"/>
        </w:rPr>
        <w:t>OMT1和OMT2之</w:t>
      </w:r>
      <w:del w:id="69" w:author="Qijie Li" w:date="2018-03-20T15:17:00Z">
        <w:r w:rsidR="00F2004B" w:rsidDel="007E3F36">
          <w:rPr>
            <w:rFonts w:ascii="新宋体" w:eastAsia="新宋体" w:hAnsi="新宋体" w:hint="eastAsia"/>
            <w:sz w:val="18"/>
            <w:szCs w:val="18"/>
          </w:rPr>
          <w:delText>前</w:delText>
        </w:r>
      </w:del>
      <w:ins w:id="70" w:author="Qijie Li" w:date="2018-03-20T15:17:00Z">
        <w:r w:rsidR="007E3F36">
          <w:rPr>
            <w:rFonts w:ascii="新宋体" w:eastAsia="新宋体" w:hAnsi="新宋体" w:hint="eastAsia"/>
            <w:sz w:val="18"/>
            <w:szCs w:val="18"/>
          </w:rPr>
          <w:t>间</w:t>
        </w:r>
      </w:ins>
      <w:r w:rsidR="00F2004B">
        <w:rPr>
          <w:rFonts w:ascii="新宋体" w:eastAsia="新宋体" w:hAnsi="新宋体" w:hint="eastAsia"/>
          <w:sz w:val="18"/>
          <w:szCs w:val="18"/>
        </w:rPr>
        <w:t>的靠近OMT2的合约。</w:t>
      </w:r>
    </w:p>
    <w:p w:rsidR="004F5716" w:rsidRDefault="008D4626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1）</w:t>
      </w:r>
      <w:r w:rsidR="00B73FDA">
        <w:rPr>
          <w:rFonts w:ascii="新宋体" w:eastAsia="新宋体" w:hAnsi="新宋体" w:hint="eastAsia"/>
          <w:sz w:val="18"/>
          <w:szCs w:val="18"/>
        </w:rPr>
        <w:t>v</w:t>
      </w:r>
      <w:r w:rsidR="00B73FDA">
        <w:rPr>
          <w:rFonts w:ascii="新宋体" w:eastAsia="新宋体" w:hAnsi="新宋体"/>
          <w:sz w:val="18"/>
          <w:szCs w:val="18"/>
        </w:rPr>
        <w:t>ol40&lt;=0.1,</w:t>
      </w:r>
      <w:r w:rsidR="00F2004B" w:rsidRPr="00F2004B">
        <w:rPr>
          <w:rFonts w:ascii="新宋体" w:eastAsia="新宋体" w:hAnsi="新宋体" w:hint="eastAsia"/>
          <w:sz w:val="18"/>
          <w:szCs w:val="18"/>
        </w:rPr>
        <w:t xml:space="preserve"> </w:t>
      </w:r>
      <w:r w:rsidR="00F2004B">
        <w:rPr>
          <w:rFonts w:ascii="新宋体" w:eastAsia="新宋体" w:hAnsi="新宋体" w:hint="eastAsia"/>
          <w:sz w:val="18"/>
          <w:szCs w:val="18"/>
        </w:rPr>
        <w:t>OMT1=</w:t>
      </w:r>
      <w:r w:rsidR="00F2004B">
        <w:rPr>
          <w:rFonts w:ascii="新宋体" w:eastAsia="新宋体" w:hAnsi="新宋体"/>
          <w:sz w:val="18"/>
          <w:szCs w:val="18"/>
        </w:rPr>
        <w:t>1.4</w:t>
      </w:r>
      <w:r w:rsidR="00F2004B">
        <w:rPr>
          <w:rFonts w:ascii="新宋体" w:eastAsia="新宋体" w:hAnsi="新宋体" w:hint="eastAsia"/>
          <w:sz w:val="18"/>
          <w:szCs w:val="18"/>
        </w:rPr>
        <w:t>，OMT2=</w:t>
      </w:r>
      <w:r w:rsidR="00F2004B">
        <w:rPr>
          <w:rFonts w:ascii="新宋体" w:eastAsia="新宋体" w:hAnsi="新宋体"/>
          <w:sz w:val="18"/>
          <w:szCs w:val="18"/>
        </w:rPr>
        <w:t>2.6</w:t>
      </w:r>
      <w:r w:rsidR="00F2004B">
        <w:rPr>
          <w:rFonts w:ascii="新宋体" w:eastAsia="新宋体" w:hAnsi="新宋体" w:hint="eastAsia"/>
          <w:sz w:val="18"/>
          <w:szCs w:val="18"/>
        </w:rPr>
        <w:t>；</w:t>
      </w:r>
    </w:p>
    <w:p w:rsidR="004F5716" w:rsidRDefault="008D4626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2）</w:t>
      </w:r>
      <w:r w:rsidR="00FB5360">
        <w:rPr>
          <w:rFonts w:ascii="新宋体" w:eastAsia="新宋体" w:hAnsi="新宋体" w:hint="eastAsia"/>
          <w:sz w:val="18"/>
          <w:szCs w:val="18"/>
        </w:rPr>
        <w:t>0.1&lt;v</w:t>
      </w:r>
      <w:r w:rsidR="00FB5360">
        <w:rPr>
          <w:rFonts w:ascii="新宋体" w:eastAsia="新宋体" w:hAnsi="新宋体"/>
          <w:sz w:val="18"/>
          <w:szCs w:val="18"/>
        </w:rPr>
        <w:t>ol40&lt;=0.2,</w:t>
      </w:r>
      <w:r w:rsidR="00FB5360" w:rsidRPr="00F2004B">
        <w:rPr>
          <w:rFonts w:ascii="新宋体" w:eastAsia="新宋体" w:hAnsi="新宋体" w:hint="eastAsia"/>
          <w:sz w:val="18"/>
          <w:szCs w:val="18"/>
        </w:rPr>
        <w:t xml:space="preserve"> </w:t>
      </w:r>
      <w:r w:rsidR="00FB5360">
        <w:rPr>
          <w:rFonts w:ascii="新宋体" w:eastAsia="新宋体" w:hAnsi="新宋体" w:hint="eastAsia"/>
          <w:sz w:val="18"/>
          <w:szCs w:val="18"/>
        </w:rPr>
        <w:t>OMT1=</w:t>
      </w:r>
      <w:r w:rsidR="00FB5360">
        <w:rPr>
          <w:rFonts w:ascii="新宋体" w:eastAsia="新宋体" w:hAnsi="新宋体"/>
          <w:sz w:val="18"/>
          <w:szCs w:val="18"/>
        </w:rPr>
        <w:t>1.8</w:t>
      </w:r>
      <w:r w:rsidR="00FB5360">
        <w:rPr>
          <w:rFonts w:ascii="新宋体" w:eastAsia="新宋体" w:hAnsi="新宋体" w:hint="eastAsia"/>
          <w:sz w:val="18"/>
          <w:szCs w:val="18"/>
        </w:rPr>
        <w:t>，OMT2=</w:t>
      </w:r>
      <w:r w:rsidR="00FB5360">
        <w:rPr>
          <w:rFonts w:ascii="新宋体" w:eastAsia="新宋体" w:hAnsi="新宋体"/>
          <w:sz w:val="18"/>
          <w:szCs w:val="18"/>
        </w:rPr>
        <w:t>3</w:t>
      </w:r>
      <w:r w:rsidR="00FB5360">
        <w:rPr>
          <w:rFonts w:ascii="新宋体" w:eastAsia="新宋体" w:hAnsi="新宋体" w:hint="eastAsia"/>
          <w:sz w:val="18"/>
          <w:szCs w:val="18"/>
        </w:rPr>
        <w:t>；</w:t>
      </w:r>
    </w:p>
    <w:p w:rsidR="00FB5360" w:rsidRDefault="00FB5360" w:rsidP="00FB5360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3）0.2&lt;v</w:t>
      </w:r>
      <w:r>
        <w:rPr>
          <w:rFonts w:ascii="新宋体" w:eastAsia="新宋体" w:hAnsi="新宋体"/>
          <w:sz w:val="18"/>
          <w:szCs w:val="18"/>
        </w:rPr>
        <w:t>ol40&lt;=0.4,</w:t>
      </w:r>
      <w:r w:rsidRPr="00F2004B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OMT1=</w:t>
      </w:r>
      <w:r>
        <w:rPr>
          <w:rFonts w:ascii="新宋体" w:eastAsia="新宋体" w:hAnsi="新宋体"/>
          <w:sz w:val="18"/>
          <w:szCs w:val="18"/>
        </w:rPr>
        <w:t>2.6</w:t>
      </w:r>
      <w:r>
        <w:rPr>
          <w:rFonts w:ascii="新宋体" w:eastAsia="新宋体" w:hAnsi="新宋体" w:hint="eastAsia"/>
          <w:sz w:val="18"/>
          <w:szCs w:val="18"/>
        </w:rPr>
        <w:t>，OMT2=</w:t>
      </w:r>
      <w:r>
        <w:rPr>
          <w:rFonts w:ascii="新宋体" w:eastAsia="新宋体" w:hAnsi="新宋体"/>
          <w:sz w:val="18"/>
          <w:szCs w:val="18"/>
        </w:rPr>
        <w:t>3.8</w:t>
      </w:r>
      <w:r>
        <w:rPr>
          <w:rFonts w:ascii="新宋体" w:eastAsia="新宋体" w:hAnsi="新宋体" w:hint="eastAsia"/>
          <w:sz w:val="18"/>
          <w:szCs w:val="18"/>
        </w:rPr>
        <w:t>；</w:t>
      </w:r>
    </w:p>
    <w:p w:rsidR="00FB5360" w:rsidRDefault="00FB5360">
      <w:pPr>
        <w:ind w:leftChars="100" w:left="210"/>
        <w:rPr>
          <w:ins w:id="71" w:author="Qijie Li" w:date="2018-03-21T18:12:00Z"/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4）v</w:t>
      </w:r>
      <w:r>
        <w:rPr>
          <w:rFonts w:ascii="新宋体" w:eastAsia="新宋体" w:hAnsi="新宋体"/>
          <w:sz w:val="18"/>
          <w:szCs w:val="18"/>
        </w:rPr>
        <w:t>ol40&gt;0.4,</w:t>
      </w:r>
      <w:r w:rsidRPr="00F2004B">
        <w:rPr>
          <w:rFonts w:ascii="新宋体" w:eastAsia="新宋体" w:hAnsi="新宋体" w:hint="eastAsia"/>
          <w:sz w:val="18"/>
          <w:szCs w:val="18"/>
        </w:rPr>
        <w:t xml:space="preserve"> </w:t>
      </w:r>
      <w:r>
        <w:rPr>
          <w:rFonts w:ascii="新宋体" w:eastAsia="新宋体" w:hAnsi="新宋体" w:hint="eastAsia"/>
          <w:sz w:val="18"/>
          <w:szCs w:val="18"/>
        </w:rPr>
        <w:t>OMT1=</w:t>
      </w:r>
      <w:r>
        <w:rPr>
          <w:rFonts w:ascii="新宋体" w:eastAsia="新宋体" w:hAnsi="新宋体"/>
          <w:sz w:val="18"/>
          <w:szCs w:val="18"/>
        </w:rPr>
        <w:t>3</w:t>
      </w:r>
      <w:r>
        <w:rPr>
          <w:rFonts w:ascii="新宋体" w:eastAsia="新宋体" w:hAnsi="新宋体" w:hint="eastAsia"/>
          <w:sz w:val="18"/>
          <w:szCs w:val="18"/>
        </w:rPr>
        <w:t>，OMT2=</w:t>
      </w:r>
      <w:r>
        <w:rPr>
          <w:rFonts w:ascii="新宋体" w:eastAsia="新宋体" w:hAnsi="新宋体"/>
          <w:sz w:val="18"/>
          <w:szCs w:val="18"/>
        </w:rPr>
        <w:t>4.2</w:t>
      </w:r>
      <w:r>
        <w:rPr>
          <w:rFonts w:ascii="新宋体" w:eastAsia="新宋体" w:hAnsi="新宋体" w:hint="eastAsia"/>
          <w:sz w:val="18"/>
          <w:szCs w:val="18"/>
        </w:rPr>
        <w:t>。</w:t>
      </w:r>
    </w:p>
    <w:p w:rsidR="00381D64" w:rsidRDefault="00381D64">
      <w:pPr>
        <w:ind w:leftChars="100" w:left="210"/>
        <w:rPr>
          <w:rFonts w:ascii="新宋体" w:eastAsia="新宋体" w:hAnsi="新宋体"/>
          <w:sz w:val="18"/>
          <w:szCs w:val="18"/>
        </w:rPr>
      </w:pPr>
    </w:p>
    <w:p w:rsidR="00AC1ACC" w:rsidRDefault="00AC1ACC" w:rsidP="00AC1ACC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</w:t>
      </w:r>
      <w:r>
        <w:rPr>
          <w:rFonts w:ascii="新宋体" w:eastAsia="新宋体" w:hAnsi="新宋体"/>
          <w:sz w:val="18"/>
          <w:szCs w:val="18"/>
        </w:rPr>
        <w:t>2</w:t>
      </w:r>
      <w:r>
        <w:rPr>
          <w:rFonts w:ascii="新宋体" w:eastAsia="新宋体" w:hAnsi="新宋体" w:hint="eastAsia"/>
          <w:sz w:val="18"/>
          <w:szCs w:val="18"/>
        </w:rPr>
        <w:t>、期权开仓数量</w:t>
      </w:r>
    </w:p>
    <w:p w:rsidR="00AC1ACC" w:rsidRPr="00B73FDA" w:rsidRDefault="00AC1ACC" w:rsidP="00AC1ACC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 xml:space="preserve">      </w:t>
      </w:r>
      <w:r>
        <w:rPr>
          <w:rFonts w:ascii="新宋体" w:eastAsia="新宋体" w:hAnsi="新宋体" w:hint="eastAsia"/>
          <w:sz w:val="18"/>
          <w:szCs w:val="18"/>
        </w:rPr>
        <w:t>1）看涨行情：数量=信号变化后平仓总资金*最大资金占用比例/所选择put的单手保证金；</w:t>
      </w:r>
    </w:p>
    <w:p w:rsidR="00AC1ACC" w:rsidRPr="00B73FDA" w:rsidRDefault="00AC1ACC" w:rsidP="00AC1ACC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 xml:space="preserve">      </w:t>
      </w:r>
      <w:r>
        <w:rPr>
          <w:rFonts w:ascii="新宋体" w:eastAsia="新宋体" w:hAnsi="新宋体" w:hint="eastAsia"/>
          <w:sz w:val="18"/>
          <w:szCs w:val="18"/>
        </w:rPr>
        <w:t>2）看跌行情：数量=信号变化后平仓总资金*最大资金占用比例/所选择call的单手保证金；</w:t>
      </w:r>
    </w:p>
    <w:p w:rsidR="00AC1ACC" w:rsidRPr="00B73FDA" w:rsidDel="007E133D" w:rsidRDefault="00AC1ACC" w:rsidP="00AC1ACC">
      <w:pPr>
        <w:ind w:leftChars="100" w:left="210"/>
        <w:rPr>
          <w:del w:id="72" w:author="Qijie Li" w:date="2018-03-21T10:27:00Z"/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/>
          <w:sz w:val="18"/>
          <w:szCs w:val="18"/>
        </w:rPr>
        <w:t xml:space="preserve">      </w:t>
      </w:r>
      <w:r>
        <w:rPr>
          <w:rFonts w:ascii="新宋体" w:eastAsia="新宋体" w:hAnsi="新宋体" w:hint="eastAsia"/>
          <w:sz w:val="18"/>
          <w:szCs w:val="18"/>
        </w:rPr>
        <w:t>1）震荡行情：call数量=信号变化后平仓总资金*最大资金占用比例/2/所选择call的单手保证金；put数量=信号变化后平仓总资金*最大资金占用比例/2/所选择put的单手保证金。</w:t>
      </w:r>
    </w:p>
    <w:p w:rsidR="00AC1ACC" w:rsidRPr="00AC1ACC" w:rsidRDefault="00AC1ACC">
      <w:pPr>
        <w:ind w:leftChars="100" w:left="210"/>
        <w:rPr>
          <w:rFonts w:ascii="新宋体" w:eastAsia="新宋体" w:hAnsi="新宋体"/>
          <w:sz w:val="18"/>
          <w:szCs w:val="18"/>
        </w:rPr>
      </w:pPr>
    </w:p>
    <w:p w:rsidR="004F5716" w:rsidRDefault="004F5716">
      <w:pPr>
        <w:ind w:leftChars="100" w:left="210" w:firstLineChars="550" w:firstLine="990"/>
        <w:rPr>
          <w:rFonts w:ascii="新宋体" w:eastAsia="新宋体" w:hAnsi="新宋体"/>
          <w:sz w:val="18"/>
          <w:szCs w:val="18"/>
        </w:rPr>
      </w:pPr>
    </w:p>
    <w:p w:rsidR="00D1288F" w:rsidRDefault="00D1288F" w:rsidP="00D1288F">
      <w:pPr>
        <w:pStyle w:val="7"/>
        <w:ind w:leftChars="100" w:left="210"/>
      </w:pPr>
      <w:r>
        <w:rPr>
          <w:rFonts w:hint="eastAsia"/>
        </w:rPr>
        <w:t xml:space="preserve">2.3.2 </w:t>
      </w:r>
      <w:r>
        <w:rPr>
          <w:rFonts w:hint="eastAsia"/>
        </w:rPr>
        <w:t>期货指标</w:t>
      </w:r>
    </w:p>
    <w:p w:rsidR="004F5716" w:rsidRDefault="008D4626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</w:t>
      </w:r>
      <w:r w:rsidR="00F20504">
        <w:rPr>
          <w:rFonts w:ascii="新宋体" w:eastAsia="新宋体" w:hAnsi="新宋体"/>
          <w:sz w:val="18"/>
          <w:szCs w:val="18"/>
        </w:rPr>
        <w:t xml:space="preserve">     1</w:t>
      </w:r>
      <w:r w:rsidR="00F20504">
        <w:rPr>
          <w:rFonts w:ascii="新宋体" w:eastAsia="新宋体" w:hAnsi="新宋体" w:hint="eastAsia"/>
          <w:sz w:val="18"/>
          <w:szCs w:val="18"/>
        </w:rPr>
        <w:t>）</w:t>
      </w:r>
      <w:r w:rsidR="00D1288F">
        <w:rPr>
          <w:rFonts w:ascii="新宋体" w:eastAsia="新宋体" w:hAnsi="新宋体"/>
          <w:sz w:val="18"/>
          <w:szCs w:val="18"/>
        </w:rPr>
        <w:t>均线</w:t>
      </w:r>
      <w:r w:rsidR="00D1288F">
        <w:rPr>
          <w:rFonts w:ascii="新宋体" w:eastAsia="新宋体" w:hAnsi="新宋体" w:hint="eastAsia"/>
          <w:sz w:val="18"/>
          <w:szCs w:val="18"/>
        </w:rPr>
        <w:t>5根K线收盘价均值</w:t>
      </w:r>
      <w:r w:rsidR="00D1288F">
        <w:rPr>
          <w:rFonts w:ascii="新宋体" w:eastAsia="新宋体" w:hAnsi="新宋体"/>
          <w:sz w:val="18"/>
          <w:szCs w:val="18"/>
        </w:rPr>
        <w:t>m</w:t>
      </w:r>
      <w:r w:rsidR="00D1288F">
        <w:rPr>
          <w:rFonts w:ascii="新宋体" w:eastAsia="新宋体" w:hAnsi="新宋体" w:hint="eastAsia"/>
          <w:sz w:val="18"/>
          <w:szCs w:val="18"/>
        </w:rPr>
        <w:t>a</w:t>
      </w:r>
      <w:r w:rsidR="00D1288F">
        <w:rPr>
          <w:rFonts w:ascii="新宋体" w:eastAsia="新宋体" w:hAnsi="新宋体"/>
          <w:sz w:val="18"/>
          <w:szCs w:val="18"/>
        </w:rPr>
        <w:t>5</w:t>
      </w:r>
      <w:r w:rsidR="00D1288F">
        <w:rPr>
          <w:rFonts w:ascii="新宋体" w:eastAsia="新宋体" w:hAnsi="新宋体" w:hint="eastAsia"/>
          <w:sz w:val="18"/>
          <w:szCs w:val="18"/>
        </w:rPr>
        <w:t>、10根k</w:t>
      </w:r>
      <w:r w:rsidR="00D1288F">
        <w:rPr>
          <w:rFonts w:ascii="新宋体" w:eastAsia="新宋体" w:hAnsi="新宋体"/>
          <w:sz w:val="18"/>
          <w:szCs w:val="18"/>
        </w:rPr>
        <w:t>线收盘价均值</w:t>
      </w:r>
      <w:r w:rsidR="00D1288F">
        <w:rPr>
          <w:rFonts w:ascii="新宋体" w:eastAsia="新宋体" w:hAnsi="新宋体" w:hint="eastAsia"/>
          <w:sz w:val="18"/>
          <w:szCs w:val="18"/>
        </w:rPr>
        <w:t>ma10、20根K线收盘价均值ma20</w:t>
      </w:r>
    </w:p>
    <w:p w:rsidR="004F5716" w:rsidRDefault="002A12DF">
      <w:pPr>
        <w:ind w:leftChars="100" w:left="210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 xml:space="preserve">      2）期货开仓数量控制在期权ga</w:t>
      </w:r>
      <w:r>
        <w:rPr>
          <w:rFonts w:ascii="新宋体" w:eastAsia="新宋体" w:hAnsi="新宋体"/>
          <w:sz w:val="18"/>
          <w:szCs w:val="18"/>
        </w:rPr>
        <w:t>mma的</w:t>
      </w:r>
      <w:r>
        <w:rPr>
          <w:rFonts w:ascii="新宋体" w:eastAsia="新宋体" w:hAnsi="新宋体" w:hint="eastAsia"/>
          <w:sz w:val="18"/>
          <w:szCs w:val="18"/>
        </w:rPr>
        <w:t>2/3到1倍之间；</w:t>
      </w:r>
    </w:p>
    <w:p w:rsidR="00E74ABB" w:rsidRDefault="008D4626" w:rsidP="009D7D2A">
      <w:pPr>
        <w:pStyle w:val="6"/>
      </w:pPr>
      <w:r>
        <w:rPr>
          <w:rFonts w:hint="eastAsia"/>
        </w:rPr>
        <w:t xml:space="preserve">2.4  </w:t>
      </w:r>
      <w:r w:rsidR="00E74ABB">
        <w:rPr>
          <w:rFonts w:hint="eastAsia"/>
        </w:rPr>
        <w:t>期权交易</w:t>
      </w:r>
      <w:r>
        <w:rPr>
          <w:rFonts w:hint="eastAsia"/>
        </w:rPr>
        <w:t>规则</w:t>
      </w:r>
    </w:p>
    <w:p w:rsidR="00E74ABB" w:rsidRPr="00E74ABB" w:rsidRDefault="00E74ABB" w:rsidP="00E74ABB"/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2251"/>
        <w:gridCol w:w="993"/>
        <w:gridCol w:w="1842"/>
        <w:gridCol w:w="2052"/>
      </w:tblGrid>
      <w:tr w:rsidR="00E74ABB" w:rsidTr="008A06A1">
        <w:trPr>
          <w:trHeight w:val="285"/>
          <w:jc w:val="center"/>
        </w:trPr>
        <w:tc>
          <w:tcPr>
            <w:tcW w:w="2251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判断</w:t>
            </w:r>
          </w:p>
        </w:tc>
        <w:tc>
          <w:tcPr>
            <w:tcW w:w="993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1842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操作</w:t>
            </w:r>
          </w:p>
        </w:tc>
        <w:tc>
          <w:tcPr>
            <w:tcW w:w="2052" w:type="dxa"/>
          </w:tcPr>
          <w:p w:rsidR="00E74ABB" w:rsidRDefault="00E74ABB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/>
                <w:b/>
                <w:sz w:val="18"/>
                <w:szCs w:val="18"/>
              </w:rPr>
              <w:t>备注</w:t>
            </w:r>
          </w:p>
        </w:tc>
      </w:tr>
      <w:tr w:rsidR="00E74ABB" w:rsidTr="008A06A1">
        <w:trPr>
          <w:jc w:val="center"/>
        </w:trPr>
        <w:tc>
          <w:tcPr>
            <w:tcW w:w="2251" w:type="dxa"/>
          </w:tcPr>
          <w:p w:rsidR="008A06A1" w:rsidRP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close&gt;ma40*(1+M</w:t>
            </w: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)</w:t>
            </w:r>
          </w:p>
          <w:p w:rsidR="00E74ABB" w:rsidRDefault="00E74ABB" w:rsidP="00E74ABB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E74ABB" w:rsidRDefault="008A06A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看涨</w:t>
            </w:r>
          </w:p>
        </w:tc>
        <w:tc>
          <w:tcPr>
            <w:tcW w:w="1842" w:type="dxa"/>
          </w:tcPr>
          <w:p w:rsidR="00E74ABB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若信号与上一信号不同，则T日以开盘价</w:t>
            </w:r>
            <w:r>
              <w:rPr>
                <w:rFonts w:ascii="新宋体" w:eastAsia="新宋体" w:hAnsi="新宋体"/>
                <w:sz w:val="18"/>
                <w:szCs w:val="18"/>
              </w:rPr>
              <w:t>买平原有的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c</w:t>
            </w:r>
            <w:r>
              <w:rPr>
                <w:rFonts w:ascii="新宋体" w:eastAsia="新宋体" w:hAnsi="新宋体"/>
                <w:sz w:val="18"/>
                <w:szCs w:val="18"/>
              </w:rPr>
              <w:t>all及不合月份</w:t>
            </w:r>
            <w:del w:id="73" w:author="Qijie Li" w:date="2018-03-21T09:14:00Z">
              <w:r w:rsidDel="001353FE">
                <w:rPr>
                  <w:rFonts w:ascii="新宋体" w:eastAsia="新宋体" w:hAnsi="新宋体" w:hint="eastAsia"/>
                  <w:sz w:val="18"/>
                  <w:szCs w:val="18"/>
                </w:rPr>
                <w:delText>和</w:delText>
              </w:r>
            </w:del>
            <w:ins w:id="74" w:author="Qijie Li" w:date="2018-03-21T09:14:00Z">
              <w:r w:rsidR="001353FE">
                <w:rPr>
                  <w:rFonts w:ascii="新宋体" w:eastAsia="新宋体" w:hAnsi="新宋体" w:hint="eastAsia"/>
                  <w:sz w:val="18"/>
                  <w:szCs w:val="18"/>
                </w:rPr>
                <w:t>或</w:t>
              </w:r>
            </w:ins>
            <w:r>
              <w:rPr>
                <w:rFonts w:ascii="新宋体" w:eastAsia="新宋体" w:hAnsi="新宋体"/>
                <w:sz w:val="18"/>
                <w:szCs w:val="18"/>
              </w:rPr>
              <w:t>档位的</w:t>
            </w:r>
            <w:r>
              <w:rPr>
                <w:rFonts w:ascii="新宋体" w:eastAsia="新宋体" w:hAnsi="新宋体"/>
                <w:sz w:val="18"/>
                <w:szCs w:val="18"/>
              </w:rPr>
              <w:lastRenderedPageBreak/>
              <w:t>put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，再以开盘价卖</w:t>
            </w:r>
            <w:r>
              <w:rPr>
                <w:rFonts w:ascii="新宋体" w:eastAsia="新宋体" w:hAnsi="新宋体"/>
                <w:sz w:val="18"/>
                <w:szCs w:val="18"/>
              </w:rPr>
              <w:t>开符合月份及档位的put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；</w:t>
            </w:r>
            <w:r>
              <w:rPr>
                <w:rFonts w:ascii="新宋体" w:eastAsia="新宋体" w:hAnsi="新宋体"/>
                <w:sz w:val="18"/>
                <w:szCs w:val="18"/>
              </w:rPr>
              <w:t>若信号与上一信号相同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，</w:t>
            </w:r>
            <w:r>
              <w:rPr>
                <w:rFonts w:ascii="新宋体" w:eastAsia="新宋体" w:hAnsi="新宋体"/>
                <w:sz w:val="18"/>
                <w:szCs w:val="18"/>
              </w:rPr>
              <w:t>则只判断合约是否要换月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，否则不操作。</w:t>
            </w:r>
          </w:p>
        </w:tc>
        <w:tc>
          <w:tcPr>
            <w:tcW w:w="2052" w:type="dxa"/>
          </w:tcPr>
          <w:p w:rsidR="00E74ABB" w:rsidRDefault="008A06A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lastRenderedPageBreak/>
              <w:t>close:50ETF的T-1收盘价</w:t>
            </w:r>
          </w:p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ma40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：到T-1日为止的50ETF的40日收盘价均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>值</w:t>
            </w:r>
          </w:p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M:偏离度阈值0.04</w:t>
            </w:r>
          </w:p>
        </w:tc>
      </w:tr>
      <w:tr w:rsidR="008A06A1" w:rsidTr="008A06A1">
        <w:trPr>
          <w:jc w:val="center"/>
        </w:trPr>
        <w:tc>
          <w:tcPr>
            <w:tcW w:w="2251" w:type="dxa"/>
          </w:tcPr>
          <w:p w:rsidR="008A06A1" w:rsidRP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lastRenderedPageBreak/>
              <w:t>c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lose&lt;ma40*(1-M</w:t>
            </w: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)</w:t>
            </w:r>
          </w:p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看跌</w:t>
            </w:r>
          </w:p>
        </w:tc>
        <w:tc>
          <w:tcPr>
            <w:tcW w:w="1842" w:type="dxa"/>
          </w:tcPr>
          <w:p w:rsidR="008A06A1" w:rsidRDefault="00AC1ACC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若信号与上一信号不同，则</w:t>
            </w:r>
            <w:r w:rsidR="008A06A1">
              <w:rPr>
                <w:rFonts w:ascii="新宋体" w:eastAsia="新宋体" w:hAnsi="新宋体" w:hint="eastAsia"/>
                <w:sz w:val="18"/>
                <w:szCs w:val="18"/>
              </w:rPr>
              <w:t>T日以开盘价</w:t>
            </w:r>
            <w:r w:rsidR="008A06A1">
              <w:rPr>
                <w:rFonts w:ascii="新宋体" w:eastAsia="新宋体" w:hAnsi="新宋体"/>
                <w:sz w:val="18"/>
                <w:szCs w:val="18"/>
              </w:rPr>
              <w:t>买平原有的</w:t>
            </w:r>
            <w:r w:rsidR="008A06A1">
              <w:rPr>
                <w:rFonts w:ascii="新宋体" w:eastAsia="新宋体" w:hAnsi="新宋体" w:hint="eastAsia"/>
                <w:sz w:val="18"/>
                <w:szCs w:val="18"/>
              </w:rPr>
              <w:t>put</w:t>
            </w:r>
            <w:r w:rsidR="008A06A1">
              <w:rPr>
                <w:rFonts w:ascii="新宋体" w:eastAsia="新宋体" w:hAnsi="新宋体"/>
                <w:sz w:val="18"/>
                <w:szCs w:val="18"/>
              </w:rPr>
              <w:t>及不合月份和档位的call</w:t>
            </w:r>
            <w:r w:rsidR="008A06A1">
              <w:rPr>
                <w:rFonts w:ascii="新宋体" w:eastAsia="新宋体" w:hAnsi="新宋体" w:hint="eastAsia"/>
                <w:sz w:val="18"/>
                <w:szCs w:val="18"/>
              </w:rPr>
              <w:t>，再以开盘价卖</w:t>
            </w:r>
            <w:r w:rsidR="008A06A1">
              <w:rPr>
                <w:rFonts w:ascii="新宋体" w:eastAsia="新宋体" w:hAnsi="新宋体"/>
                <w:sz w:val="18"/>
                <w:szCs w:val="18"/>
              </w:rPr>
              <w:t>开符合月份及档位的</w:t>
            </w:r>
            <w:del w:id="75" w:author="Qijie Li" w:date="2018-03-21T15:46:00Z">
              <w:r w:rsidR="008A06A1" w:rsidDel="002D50F4">
                <w:rPr>
                  <w:rFonts w:ascii="新宋体" w:eastAsia="新宋体" w:hAnsi="新宋体" w:hint="eastAsia"/>
                  <w:sz w:val="18"/>
                  <w:szCs w:val="18"/>
                </w:rPr>
                <w:delText>put</w:delText>
              </w:r>
            </w:del>
            <w:ins w:id="76" w:author="Qijie Li" w:date="2018-03-21T15:46:00Z">
              <w:r w:rsidR="002D50F4">
                <w:rPr>
                  <w:rFonts w:ascii="新宋体" w:eastAsia="新宋体" w:hAnsi="新宋体" w:hint="eastAsia"/>
                  <w:sz w:val="18"/>
                  <w:szCs w:val="18"/>
                </w:rPr>
                <w:t>call</w:t>
              </w:r>
            </w:ins>
            <w:r>
              <w:rPr>
                <w:rFonts w:ascii="新宋体" w:eastAsia="新宋体" w:hAnsi="新宋体" w:hint="eastAsia"/>
                <w:sz w:val="18"/>
                <w:szCs w:val="18"/>
              </w:rPr>
              <w:t>；</w:t>
            </w:r>
            <w:r>
              <w:rPr>
                <w:rFonts w:ascii="新宋体" w:eastAsia="新宋体" w:hAnsi="新宋体"/>
                <w:sz w:val="18"/>
                <w:szCs w:val="18"/>
              </w:rPr>
              <w:t>若信号与上一信号相同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，</w:t>
            </w:r>
            <w:r>
              <w:rPr>
                <w:rFonts w:ascii="新宋体" w:eastAsia="新宋体" w:hAnsi="新宋体"/>
                <w:sz w:val="18"/>
                <w:szCs w:val="18"/>
              </w:rPr>
              <w:t>则只判断合约是否要换月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，否则不操作。</w:t>
            </w:r>
          </w:p>
        </w:tc>
        <w:tc>
          <w:tcPr>
            <w:tcW w:w="2052" w:type="dxa"/>
          </w:tcPr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8A06A1" w:rsidTr="008A06A1">
        <w:trPr>
          <w:jc w:val="center"/>
        </w:trPr>
        <w:tc>
          <w:tcPr>
            <w:tcW w:w="2251" w:type="dxa"/>
          </w:tcPr>
          <w:p w:rsidR="008A06A1" w:rsidRP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ma40*(1-M</w:t>
            </w: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)</w:t>
            </w:r>
            <w:r>
              <w:rPr>
                <w:rFonts w:ascii="新宋体" w:eastAsia="新宋体" w:hAnsi="新宋体"/>
                <w:sz w:val="18"/>
                <w:szCs w:val="18"/>
              </w:rPr>
              <w:t>&lt;=close&lt;=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 xml:space="preserve"> ma40*(1+M</w:t>
            </w:r>
            <w:r w:rsidRPr="008A06A1">
              <w:rPr>
                <w:rFonts w:ascii="新宋体" w:eastAsia="新宋体" w:hAnsi="新宋体" w:hint="eastAsia"/>
                <w:sz w:val="18"/>
                <w:szCs w:val="18"/>
              </w:rPr>
              <w:t>)</w:t>
            </w:r>
          </w:p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震荡市</w:t>
            </w:r>
          </w:p>
        </w:tc>
        <w:tc>
          <w:tcPr>
            <w:tcW w:w="1842" w:type="dxa"/>
          </w:tcPr>
          <w:p w:rsidR="008A06A1" w:rsidRDefault="00C26A10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若信号与上一信号不同，则</w:t>
            </w:r>
            <w:r w:rsidR="008A06A1">
              <w:rPr>
                <w:rFonts w:ascii="新宋体" w:eastAsia="新宋体" w:hAnsi="新宋体" w:hint="eastAsia"/>
                <w:sz w:val="18"/>
                <w:szCs w:val="18"/>
              </w:rPr>
              <w:t>T日以</w:t>
            </w:r>
            <w:proofErr w:type="gramStart"/>
            <w:r w:rsidR="008A06A1">
              <w:rPr>
                <w:rFonts w:ascii="新宋体" w:eastAsia="新宋体" w:hAnsi="新宋体" w:hint="eastAsia"/>
                <w:sz w:val="18"/>
                <w:szCs w:val="18"/>
              </w:rPr>
              <w:t>开盘价</w:t>
            </w:r>
            <w:r w:rsidR="008A06A1">
              <w:rPr>
                <w:rFonts w:ascii="新宋体" w:eastAsia="新宋体" w:hAnsi="新宋体"/>
                <w:sz w:val="18"/>
                <w:szCs w:val="18"/>
              </w:rPr>
              <w:t>买平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不</w:t>
            </w:r>
            <w:proofErr w:type="gramEnd"/>
            <w:r>
              <w:rPr>
                <w:rFonts w:ascii="新宋体" w:eastAsia="新宋体" w:hAnsi="新宋体" w:hint="eastAsia"/>
                <w:sz w:val="18"/>
                <w:szCs w:val="18"/>
              </w:rPr>
              <w:t>符合月份和档位的call</w:t>
            </w:r>
            <w:r>
              <w:rPr>
                <w:rFonts w:ascii="新宋体" w:eastAsia="新宋体" w:hAnsi="新宋体"/>
                <w:sz w:val="18"/>
                <w:szCs w:val="18"/>
              </w:rPr>
              <w:t>和put,再以开盘价卖开需要开仓数量的符合月份和档位的call和put;</w:t>
            </w:r>
          </w:p>
          <w:p w:rsidR="00C26A10" w:rsidRDefault="00C26A10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/>
                <w:sz w:val="18"/>
                <w:szCs w:val="18"/>
              </w:rPr>
              <w:t>若信号与上一信号相同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，</w:t>
            </w:r>
            <w:r>
              <w:rPr>
                <w:rFonts w:ascii="新宋体" w:eastAsia="新宋体" w:hAnsi="新宋体"/>
                <w:sz w:val="18"/>
                <w:szCs w:val="18"/>
              </w:rPr>
              <w:t>则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只需判断是换月，否则不操作。</w:t>
            </w:r>
          </w:p>
        </w:tc>
        <w:tc>
          <w:tcPr>
            <w:tcW w:w="2052" w:type="dxa"/>
          </w:tcPr>
          <w:p w:rsidR="008A06A1" w:rsidRDefault="008A06A1" w:rsidP="008A06A1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E74ABB" w:rsidRDefault="00E74ABB" w:rsidP="00E74ABB"/>
    <w:p w:rsidR="00E74ABB" w:rsidRPr="00E74ABB" w:rsidRDefault="00E74ABB" w:rsidP="00E74ABB"/>
    <w:p w:rsidR="004F5716" w:rsidRDefault="008D4626">
      <w:pPr>
        <w:pStyle w:val="6"/>
      </w:pPr>
      <w:r>
        <w:rPr>
          <w:rFonts w:hint="eastAsia"/>
        </w:rPr>
        <w:t xml:space="preserve">2.5  </w:t>
      </w:r>
      <w:r w:rsidR="00E74ABB">
        <w:rPr>
          <w:rFonts w:hint="eastAsia"/>
        </w:rPr>
        <w:t>期货交易</w:t>
      </w:r>
      <w:r>
        <w:rPr>
          <w:rFonts w:hint="eastAsia"/>
        </w:rPr>
        <w:t>规则</w:t>
      </w:r>
    </w:p>
    <w:p w:rsidR="004F5716" w:rsidRDefault="008D4626">
      <w:pPr>
        <w:pStyle w:val="7"/>
        <w:ind w:leftChars="100" w:left="210"/>
      </w:pPr>
      <w:r>
        <w:rPr>
          <w:rFonts w:hint="eastAsia"/>
        </w:rPr>
        <w:t xml:space="preserve">2.5.1  </w:t>
      </w:r>
      <w:proofErr w:type="gramStart"/>
      <w:r>
        <w:rPr>
          <w:rFonts w:hint="eastAsia"/>
        </w:rPr>
        <w:t>固定止</w:t>
      </w:r>
      <w:proofErr w:type="gramEnd"/>
      <w:r>
        <w:rPr>
          <w:rFonts w:hint="eastAsia"/>
        </w:rPr>
        <w:t>损</w:t>
      </w:r>
    </w:p>
    <w:p w:rsidR="004F5716" w:rsidRDefault="009D1A51">
      <w:pPr>
        <w:ind w:leftChars="100" w:left="210" w:firstLineChars="382" w:firstLine="688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回撤值到达1.2万*持仓手数</w:t>
      </w:r>
      <w:r w:rsidR="008C0435">
        <w:rPr>
          <w:rFonts w:ascii="新宋体" w:eastAsia="新宋体" w:hAnsi="新宋体" w:hint="eastAsia"/>
          <w:sz w:val="18"/>
          <w:szCs w:val="18"/>
        </w:rPr>
        <w:t xml:space="preserve"> （1.2万=</w:t>
      </w:r>
      <w:r w:rsidR="008C0435">
        <w:rPr>
          <w:rFonts w:ascii="新宋体" w:eastAsia="新宋体" w:hAnsi="新宋体"/>
          <w:sz w:val="18"/>
          <w:szCs w:val="18"/>
        </w:rPr>
        <w:t>IH单点价值</w:t>
      </w:r>
      <w:r w:rsidR="008C0435">
        <w:rPr>
          <w:rFonts w:ascii="新宋体" w:eastAsia="新宋体" w:hAnsi="新宋体" w:hint="eastAsia"/>
          <w:sz w:val="18"/>
          <w:szCs w:val="18"/>
        </w:rPr>
        <w:t>300*</w:t>
      </w:r>
      <w:r w:rsidR="007C0EB0">
        <w:rPr>
          <w:rFonts w:ascii="新宋体" w:eastAsia="新宋体" w:hAnsi="新宋体"/>
          <w:sz w:val="18"/>
          <w:szCs w:val="18"/>
        </w:rPr>
        <w:t>最小变动价位</w:t>
      </w:r>
      <w:r w:rsidR="007C0EB0">
        <w:rPr>
          <w:rFonts w:ascii="新宋体" w:eastAsia="新宋体" w:hAnsi="新宋体" w:hint="eastAsia"/>
          <w:sz w:val="18"/>
          <w:szCs w:val="18"/>
        </w:rPr>
        <w:t>0.2*</w:t>
      </w:r>
      <w:r w:rsidR="007C0EB0">
        <w:rPr>
          <w:rFonts w:ascii="新宋体" w:eastAsia="新宋体" w:hAnsi="新宋体"/>
          <w:sz w:val="18"/>
          <w:szCs w:val="18"/>
        </w:rPr>
        <w:t>200</w:t>
      </w:r>
      <w:r w:rsidR="008C0435">
        <w:rPr>
          <w:rFonts w:ascii="新宋体" w:eastAsia="新宋体" w:hAnsi="新宋体" w:hint="eastAsia"/>
          <w:sz w:val="18"/>
          <w:szCs w:val="18"/>
        </w:rPr>
        <w:t>）</w:t>
      </w:r>
    </w:p>
    <w:p w:rsidR="004F5716" w:rsidRDefault="007E538A">
      <w:pPr>
        <w:pStyle w:val="7"/>
        <w:ind w:leftChars="100" w:left="210"/>
      </w:pPr>
      <w:r>
        <w:rPr>
          <w:rFonts w:hint="eastAsia"/>
        </w:rPr>
        <w:t>2.5.3</w:t>
      </w:r>
      <w:r w:rsidR="008D4626">
        <w:rPr>
          <w:rFonts w:hint="eastAsia"/>
        </w:rPr>
        <w:t xml:space="preserve">  </w:t>
      </w:r>
      <w:proofErr w:type="gramStart"/>
      <w:r>
        <w:rPr>
          <w:rFonts w:hint="eastAsia"/>
        </w:rPr>
        <w:t>固定止</w:t>
      </w:r>
      <w:proofErr w:type="gramEnd"/>
      <w:r>
        <w:rPr>
          <w:rFonts w:hint="eastAsia"/>
        </w:rPr>
        <w:t>盈</w:t>
      </w:r>
    </w:p>
    <w:p w:rsidR="004F5716" w:rsidRDefault="009D1A51">
      <w:pPr>
        <w:ind w:leftChars="100" w:left="210" w:firstLineChars="382" w:firstLine="688"/>
        <w:rPr>
          <w:rFonts w:ascii="新宋体" w:eastAsia="新宋体" w:hAnsi="新宋体"/>
          <w:sz w:val="18"/>
          <w:szCs w:val="18"/>
        </w:rPr>
      </w:pPr>
      <w:r>
        <w:rPr>
          <w:rFonts w:ascii="新宋体" w:eastAsia="新宋体" w:hAnsi="新宋体" w:hint="eastAsia"/>
          <w:sz w:val="18"/>
          <w:szCs w:val="18"/>
        </w:rPr>
        <w:t>单笔</w:t>
      </w:r>
      <w:r>
        <w:rPr>
          <w:rFonts w:ascii="新宋体" w:eastAsia="新宋体" w:hAnsi="新宋体"/>
          <w:sz w:val="18"/>
          <w:szCs w:val="18"/>
        </w:rPr>
        <w:t>盈利</w:t>
      </w:r>
      <w:r>
        <w:rPr>
          <w:rFonts w:ascii="新宋体" w:eastAsia="新宋体" w:hAnsi="新宋体" w:hint="eastAsia"/>
          <w:sz w:val="18"/>
          <w:szCs w:val="18"/>
        </w:rPr>
        <w:t>6万*持仓手数</w:t>
      </w:r>
      <w:r w:rsidR="007C0EB0">
        <w:rPr>
          <w:rFonts w:ascii="新宋体" w:eastAsia="新宋体" w:hAnsi="新宋体" w:hint="eastAsia"/>
          <w:sz w:val="18"/>
          <w:szCs w:val="18"/>
        </w:rPr>
        <w:t xml:space="preserve"> （6万=</w:t>
      </w:r>
      <w:r w:rsidR="007C0EB0">
        <w:rPr>
          <w:rFonts w:ascii="新宋体" w:eastAsia="新宋体" w:hAnsi="新宋体"/>
          <w:sz w:val="18"/>
          <w:szCs w:val="18"/>
        </w:rPr>
        <w:t>IH单点价值</w:t>
      </w:r>
      <w:r w:rsidR="007C0EB0">
        <w:rPr>
          <w:rFonts w:ascii="新宋体" w:eastAsia="新宋体" w:hAnsi="新宋体" w:hint="eastAsia"/>
          <w:sz w:val="18"/>
          <w:szCs w:val="18"/>
        </w:rPr>
        <w:t>300*</w:t>
      </w:r>
      <w:r w:rsidR="007C0EB0">
        <w:rPr>
          <w:rFonts w:ascii="新宋体" w:eastAsia="新宋体" w:hAnsi="新宋体"/>
          <w:sz w:val="18"/>
          <w:szCs w:val="18"/>
        </w:rPr>
        <w:t>最小变动价位</w:t>
      </w:r>
      <w:r w:rsidR="007C0EB0">
        <w:rPr>
          <w:rFonts w:ascii="新宋体" w:eastAsia="新宋体" w:hAnsi="新宋体" w:hint="eastAsia"/>
          <w:sz w:val="18"/>
          <w:szCs w:val="18"/>
        </w:rPr>
        <w:t>0.2*</w:t>
      </w:r>
      <w:r w:rsidR="007C0EB0">
        <w:rPr>
          <w:rFonts w:ascii="新宋体" w:eastAsia="新宋体" w:hAnsi="新宋体"/>
          <w:sz w:val="18"/>
          <w:szCs w:val="18"/>
        </w:rPr>
        <w:t>1000</w:t>
      </w:r>
      <w:r w:rsidR="007C0EB0">
        <w:rPr>
          <w:rFonts w:ascii="新宋体" w:eastAsia="新宋体" w:hAnsi="新宋体" w:hint="eastAsia"/>
          <w:sz w:val="18"/>
          <w:szCs w:val="18"/>
        </w:rPr>
        <w:t>）</w:t>
      </w:r>
      <w:r w:rsidR="00FD78B3">
        <w:rPr>
          <w:rFonts w:ascii="新宋体" w:eastAsia="新宋体" w:hAnsi="新宋体" w:hint="eastAsia"/>
          <w:sz w:val="18"/>
          <w:szCs w:val="18"/>
        </w:rPr>
        <w:t>。若当前持多单，则</w:t>
      </w:r>
      <w:r w:rsidR="00B177B8">
        <w:rPr>
          <w:rFonts w:ascii="新宋体" w:eastAsia="新宋体" w:hAnsi="新宋体" w:hint="eastAsia"/>
          <w:sz w:val="18"/>
          <w:szCs w:val="18"/>
        </w:rPr>
        <w:t>以高于（近</w:t>
      </w:r>
      <w:r w:rsidR="00133AC3">
        <w:rPr>
          <w:rFonts w:ascii="新宋体" w:eastAsia="新宋体" w:hAnsi="新宋体" w:hint="eastAsia"/>
          <w:sz w:val="18"/>
          <w:szCs w:val="18"/>
        </w:rPr>
        <w:t>120根K线的最低价</w:t>
      </w:r>
      <w:r w:rsidR="00B177B8">
        <w:rPr>
          <w:rFonts w:ascii="新宋体" w:eastAsia="新宋体" w:hAnsi="新宋体" w:hint="eastAsia"/>
          <w:sz w:val="18"/>
          <w:szCs w:val="18"/>
        </w:rPr>
        <w:t>）</w:t>
      </w:r>
      <w:r w:rsidR="00133AC3">
        <w:rPr>
          <w:rFonts w:ascii="新宋体" w:eastAsia="新宋体" w:hAnsi="新宋体" w:hint="eastAsia"/>
          <w:sz w:val="18"/>
          <w:szCs w:val="18"/>
        </w:rPr>
        <w:t>的价格止盈；若当前持空单，则以低于（近120根K线的最高价）的价格平仓</w:t>
      </w:r>
      <w:r w:rsidR="00FB3DDF">
        <w:rPr>
          <w:rFonts w:ascii="新宋体" w:eastAsia="新宋体" w:hAnsi="新宋体" w:hint="eastAsia"/>
          <w:sz w:val="18"/>
          <w:szCs w:val="18"/>
        </w:rPr>
        <w:t>。</w:t>
      </w:r>
    </w:p>
    <w:p w:rsidR="004F5716" w:rsidRDefault="008D4626">
      <w:pPr>
        <w:pStyle w:val="7"/>
        <w:ind w:leftChars="100" w:left="210"/>
      </w:pPr>
      <w:r>
        <w:rPr>
          <w:rFonts w:hint="eastAsia"/>
        </w:rPr>
        <w:t xml:space="preserve">2.5.3  </w:t>
      </w:r>
      <w:r w:rsidR="009D1A51">
        <w:rPr>
          <w:rFonts w:hint="eastAsia"/>
        </w:rPr>
        <w:t>具体交易规则</w:t>
      </w:r>
    </w:p>
    <w:tbl>
      <w:tblPr>
        <w:tblStyle w:val="a5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2251"/>
        <w:gridCol w:w="993"/>
        <w:gridCol w:w="1842"/>
        <w:gridCol w:w="2052"/>
      </w:tblGrid>
      <w:tr w:rsidR="009D1A51" w:rsidTr="00823F37">
        <w:trPr>
          <w:trHeight w:val="285"/>
          <w:jc w:val="center"/>
        </w:trPr>
        <w:tc>
          <w:tcPr>
            <w:tcW w:w="2251" w:type="dxa"/>
          </w:tcPr>
          <w:p w:rsidR="009D1A51" w:rsidRDefault="009D1A51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判断</w:t>
            </w:r>
          </w:p>
        </w:tc>
        <w:tc>
          <w:tcPr>
            <w:tcW w:w="993" w:type="dxa"/>
          </w:tcPr>
          <w:p w:rsidR="009D1A51" w:rsidRDefault="009D1A51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信号</w:t>
            </w:r>
          </w:p>
        </w:tc>
        <w:tc>
          <w:tcPr>
            <w:tcW w:w="1842" w:type="dxa"/>
          </w:tcPr>
          <w:p w:rsidR="009D1A51" w:rsidRDefault="009D1A51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b/>
                <w:sz w:val="18"/>
                <w:szCs w:val="18"/>
              </w:rPr>
              <w:t>操作</w:t>
            </w:r>
          </w:p>
        </w:tc>
        <w:tc>
          <w:tcPr>
            <w:tcW w:w="2052" w:type="dxa"/>
          </w:tcPr>
          <w:p w:rsidR="009D1A51" w:rsidRDefault="009D1A51" w:rsidP="00823F37">
            <w:pPr>
              <w:rPr>
                <w:rFonts w:ascii="新宋体" w:eastAsia="新宋体" w:hAnsi="新宋体"/>
                <w:b/>
                <w:sz w:val="18"/>
                <w:szCs w:val="18"/>
              </w:rPr>
            </w:pPr>
            <w:r>
              <w:rPr>
                <w:rFonts w:ascii="新宋体" w:eastAsia="新宋体" w:hAnsi="新宋体"/>
                <w:b/>
                <w:sz w:val="18"/>
                <w:szCs w:val="18"/>
              </w:rPr>
              <w:t>备注</w:t>
            </w:r>
          </w:p>
        </w:tc>
      </w:tr>
      <w:tr w:rsidR="009D1A51" w:rsidTr="00823F37">
        <w:trPr>
          <w:jc w:val="center"/>
        </w:trPr>
        <w:tc>
          <w:tcPr>
            <w:tcW w:w="2251" w:type="dxa"/>
          </w:tcPr>
          <w:p w:rsidR="009D1A51" w:rsidRPr="009D1A51" w:rsidRDefault="009D1A51" w:rsidP="009D1A51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D1A51">
              <w:rPr>
                <w:rFonts w:ascii="新宋体" w:eastAsia="新宋体" w:hAnsi="新宋体" w:hint="eastAsia"/>
                <w:sz w:val="18"/>
                <w:szCs w:val="18"/>
              </w:rPr>
              <w:t>ma5&gt;ma10&gt;ma20,且不同于上个信号</w:t>
            </w:r>
          </w:p>
          <w:p w:rsidR="009D1A51" w:rsidRDefault="009D1A5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D1A51" w:rsidRDefault="009D1A5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>看涨趋势</w:t>
            </w:r>
          </w:p>
        </w:tc>
        <w:tc>
          <w:tcPr>
            <w:tcW w:w="1842" w:type="dxa"/>
          </w:tcPr>
          <w:p w:rsidR="009D1A51" w:rsidRDefault="00582F9C" w:rsidP="00582F9C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当市价高于近10根K线</w:t>
            </w:r>
            <w:proofErr w:type="gramStart"/>
            <w:r>
              <w:rPr>
                <w:rFonts w:ascii="新宋体" w:eastAsia="新宋体" w:hAnsi="新宋体" w:hint="eastAsia"/>
                <w:sz w:val="18"/>
                <w:szCs w:val="18"/>
              </w:rPr>
              <w:t>最</w:t>
            </w:r>
            <w:proofErr w:type="gramEnd"/>
            <w:r>
              <w:rPr>
                <w:rFonts w:ascii="新宋体" w:eastAsia="新宋体" w:hAnsi="新宋体" w:hint="eastAsia"/>
                <w:sz w:val="18"/>
                <w:szCs w:val="18"/>
              </w:rPr>
              <w:t>高价的均价的价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lastRenderedPageBreak/>
              <w:t>格时，以近10根K线最高价的均价的价格</w:t>
            </w:r>
            <w:r w:rsidR="00413811">
              <w:rPr>
                <w:rFonts w:ascii="新宋体" w:eastAsia="新宋体" w:hAnsi="新宋体" w:hint="eastAsia"/>
                <w:sz w:val="18"/>
                <w:szCs w:val="18"/>
              </w:rPr>
              <w:t>买</w:t>
            </w:r>
            <w:r>
              <w:rPr>
                <w:rFonts w:ascii="新宋体" w:eastAsia="新宋体" w:hAnsi="新宋体" w:hint="eastAsia"/>
                <w:sz w:val="18"/>
                <w:szCs w:val="18"/>
              </w:rPr>
              <w:t>入一定数量的</w:t>
            </w:r>
            <w:proofErr w:type="gramStart"/>
            <w:r>
              <w:rPr>
                <w:rFonts w:ascii="新宋体" w:eastAsia="新宋体" w:hAnsi="新宋体" w:hint="eastAsia"/>
                <w:sz w:val="18"/>
                <w:szCs w:val="18"/>
              </w:rPr>
              <w:t>仓</w:t>
            </w:r>
            <w:proofErr w:type="gramEnd"/>
            <w:r>
              <w:rPr>
                <w:rFonts w:ascii="新宋体" w:eastAsia="新宋体" w:hAnsi="新宋体" w:hint="eastAsia"/>
                <w:sz w:val="18"/>
                <w:szCs w:val="18"/>
              </w:rPr>
              <w:t>位</w:t>
            </w:r>
          </w:p>
        </w:tc>
        <w:tc>
          <w:tcPr>
            <w:tcW w:w="2052" w:type="dxa"/>
          </w:tcPr>
          <w:p w:rsidR="009D1A51" w:rsidRDefault="009D1A5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  <w:tr w:rsidR="009D1A51" w:rsidTr="00823F37">
        <w:trPr>
          <w:jc w:val="center"/>
        </w:trPr>
        <w:tc>
          <w:tcPr>
            <w:tcW w:w="2251" w:type="dxa"/>
          </w:tcPr>
          <w:p w:rsidR="009D1A51" w:rsidRDefault="009D1A5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  <w:r w:rsidRPr="009D1A51">
              <w:rPr>
                <w:rFonts w:ascii="新宋体" w:eastAsia="新宋体" w:hAnsi="新宋体" w:hint="eastAsia"/>
                <w:sz w:val="18"/>
                <w:szCs w:val="18"/>
              </w:rPr>
              <w:t>ma5&lt;ma10&lt;ma20,且不同于上个信号</w:t>
            </w:r>
          </w:p>
        </w:tc>
        <w:tc>
          <w:tcPr>
            <w:tcW w:w="993" w:type="dxa"/>
          </w:tcPr>
          <w:p w:rsidR="009D1A51" w:rsidRDefault="009D1A5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看跌趋势</w:t>
            </w:r>
          </w:p>
        </w:tc>
        <w:tc>
          <w:tcPr>
            <w:tcW w:w="1842" w:type="dxa"/>
          </w:tcPr>
          <w:p w:rsidR="009D1A51" w:rsidRDefault="00582F9C" w:rsidP="009D1A51">
            <w:pPr>
              <w:rPr>
                <w:rFonts w:ascii="新宋体" w:eastAsia="新宋体" w:hAnsi="新宋体"/>
                <w:sz w:val="18"/>
                <w:szCs w:val="18"/>
              </w:rPr>
            </w:pPr>
            <w:r>
              <w:rPr>
                <w:rFonts w:ascii="新宋体" w:eastAsia="新宋体" w:hAnsi="新宋体" w:hint="eastAsia"/>
                <w:sz w:val="18"/>
                <w:szCs w:val="18"/>
              </w:rPr>
              <w:t>当市价低于近10根K线最低价的均价的价格时，以近10根K线最低价的均价的价格卖出一定数量的仓位</w:t>
            </w:r>
          </w:p>
        </w:tc>
        <w:tc>
          <w:tcPr>
            <w:tcW w:w="2052" w:type="dxa"/>
          </w:tcPr>
          <w:p w:rsidR="009D1A51" w:rsidRDefault="009D1A51" w:rsidP="00823F37">
            <w:pPr>
              <w:rPr>
                <w:rFonts w:ascii="新宋体" w:eastAsia="新宋体" w:hAnsi="新宋体"/>
                <w:sz w:val="18"/>
                <w:szCs w:val="18"/>
              </w:rPr>
            </w:pPr>
          </w:p>
        </w:tc>
      </w:tr>
    </w:tbl>
    <w:p w:rsidR="004F5716" w:rsidRDefault="004F5716">
      <w:pPr>
        <w:pStyle w:val="4"/>
      </w:pPr>
    </w:p>
    <w:sectPr w:rsidR="004F57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C12" w:rsidRDefault="006A1C12">
      <w:r>
        <w:separator/>
      </w:r>
    </w:p>
  </w:endnote>
  <w:endnote w:type="continuationSeparator" w:id="0">
    <w:p w:rsidR="006A1C12" w:rsidRDefault="006A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C12" w:rsidRDefault="006A1C12">
      <w:r>
        <w:separator/>
      </w:r>
    </w:p>
  </w:footnote>
  <w:footnote w:type="continuationSeparator" w:id="0">
    <w:p w:rsidR="006A1C12" w:rsidRDefault="006A1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716" w:rsidRDefault="004F571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4879"/>
    <w:multiLevelType w:val="hybridMultilevel"/>
    <w:tmpl w:val="5E2C29FA"/>
    <w:lvl w:ilvl="0" w:tplc="163AFA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cher">
    <w15:presenceInfo w15:providerId="None" w15:userId="Archer"/>
  </w15:person>
  <w15:person w15:author="Qijie Li">
    <w15:presenceInfo w15:providerId="Windows Live" w15:userId="d0c9fbf576da06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D"/>
    <w:rsid w:val="0002378C"/>
    <w:rsid w:val="00023F33"/>
    <w:rsid w:val="00085AD2"/>
    <w:rsid w:val="00096A18"/>
    <w:rsid w:val="000E14D8"/>
    <w:rsid w:val="000E62DE"/>
    <w:rsid w:val="000E6607"/>
    <w:rsid w:val="000F5F44"/>
    <w:rsid w:val="00132B47"/>
    <w:rsid w:val="00133AC3"/>
    <w:rsid w:val="001353FE"/>
    <w:rsid w:val="00184D19"/>
    <w:rsid w:val="002226ED"/>
    <w:rsid w:val="00264D14"/>
    <w:rsid w:val="00285F20"/>
    <w:rsid w:val="002A12DF"/>
    <w:rsid w:val="002B7AB8"/>
    <w:rsid w:val="002D50F4"/>
    <w:rsid w:val="002F0EB5"/>
    <w:rsid w:val="00316CD8"/>
    <w:rsid w:val="00343879"/>
    <w:rsid w:val="0034619B"/>
    <w:rsid w:val="00381D64"/>
    <w:rsid w:val="003C01E4"/>
    <w:rsid w:val="00413811"/>
    <w:rsid w:val="00416760"/>
    <w:rsid w:val="004260C5"/>
    <w:rsid w:val="004478F4"/>
    <w:rsid w:val="00491393"/>
    <w:rsid w:val="004C062A"/>
    <w:rsid w:val="004F2B44"/>
    <w:rsid w:val="004F5716"/>
    <w:rsid w:val="004F6750"/>
    <w:rsid w:val="00582F9C"/>
    <w:rsid w:val="00584D86"/>
    <w:rsid w:val="00630E12"/>
    <w:rsid w:val="006662DA"/>
    <w:rsid w:val="00670DBD"/>
    <w:rsid w:val="00680B35"/>
    <w:rsid w:val="00684C53"/>
    <w:rsid w:val="006A0FDB"/>
    <w:rsid w:val="006A1C12"/>
    <w:rsid w:val="006B2386"/>
    <w:rsid w:val="007049C5"/>
    <w:rsid w:val="00721726"/>
    <w:rsid w:val="00732FB5"/>
    <w:rsid w:val="00767436"/>
    <w:rsid w:val="007836CD"/>
    <w:rsid w:val="00785FAC"/>
    <w:rsid w:val="00787AF2"/>
    <w:rsid w:val="007958F9"/>
    <w:rsid w:val="007C0EB0"/>
    <w:rsid w:val="007E133D"/>
    <w:rsid w:val="007E3A85"/>
    <w:rsid w:val="007E3F36"/>
    <w:rsid w:val="007E538A"/>
    <w:rsid w:val="007F055A"/>
    <w:rsid w:val="008564F8"/>
    <w:rsid w:val="00860031"/>
    <w:rsid w:val="008721DC"/>
    <w:rsid w:val="00880D16"/>
    <w:rsid w:val="008903D1"/>
    <w:rsid w:val="0089398D"/>
    <w:rsid w:val="008A06A1"/>
    <w:rsid w:val="008A2855"/>
    <w:rsid w:val="008C0435"/>
    <w:rsid w:val="008D4626"/>
    <w:rsid w:val="008D46D4"/>
    <w:rsid w:val="008F29B5"/>
    <w:rsid w:val="008F44B9"/>
    <w:rsid w:val="00951733"/>
    <w:rsid w:val="009A2BC3"/>
    <w:rsid w:val="009D1A51"/>
    <w:rsid w:val="009D7D2A"/>
    <w:rsid w:val="00A0715A"/>
    <w:rsid w:val="00A218FD"/>
    <w:rsid w:val="00A34F89"/>
    <w:rsid w:val="00A42147"/>
    <w:rsid w:val="00A5091D"/>
    <w:rsid w:val="00A523E0"/>
    <w:rsid w:val="00AA28B1"/>
    <w:rsid w:val="00AC1ACC"/>
    <w:rsid w:val="00B002E0"/>
    <w:rsid w:val="00B1741B"/>
    <w:rsid w:val="00B177B8"/>
    <w:rsid w:val="00B73FDA"/>
    <w:rsid w:val="00BC1531"/>
    <w:rsid w:val="00C26A10"/>
    <w:rsid w:val="00C30B2A"/>
    <w:rsid w:val="00C538FB"/>
    <w:rsid w:val="00C808BA"/>
    <w:rsid w:val="00C844FD"/>
    <w:rsid w:val="00C94E42"/>
    <w:rsid w:val="00CC4EF2"/>
    <w:rsid w:val="00D1288F"/>
    <w:rsid w:val="00D5183F"/>
    <w:rsid w:val="00D7112F"/>
    <w:rsid w:val="00DA3E38"/>
    <w:rsid w:val="00DF7DC6"/>
    <w:rsid w:val="00E74ABB"/>
    <w:rsid w:val="00E81919"/>
    <w:rsid w:val="00EF226F"/>
    <w:rsid w:val="00F2004B"/>
    <w:rsid w:val="00F20504"/>
    <w:rsid w:val="00F50A20"/>
    <w:rsid w:val="00F51590"/>
    <w:rsid w:val="00FB3DDF"/>
    <w:rsid w:val="00FB5360"/>
    <w:rsid w:val="00FD78B3"/>
    <w:rsid w:val="00FF30BC"/>
    <w:rsid w:val="29EB7A4E"/>
    <w:rsid w:val="484509C5"/>
    <w:rsid w:val="708A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05F9C"/>
  <w15:docId w15:val="{ABCAB67C-7545-41FF-87C4-94AFF39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a4">
    <w:name w:val="页眉 字符"/>
    <w:basedOn w:val="a0"/>
    <w:link w:val="a3"/>
    <w:uiPriority w:val="99"/>
    <w:qFormat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62DE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0E62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E74A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rsid w:val="00684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7</Pages>
  <Words>547</Words>
  <Characters>3121</Characters>
  <Application>Microsoft Office Word</Application>
  <DocSecurity>0</DocSecurity>
  <Lines>26</Lines>
  <Paragraphs>7</Paragraphs>
  <ScaleCrop>false</ScaleCrop>
  <Company>微软中国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Qijie Li</cp:lastModifiedBy>
  <cp:revision>25</cp:revision>
  <dcterms:created xsi:type="dcterms:W3CDTF">2018-03-13T00:55:00Z</dcterms:created>
  <dcterms:modified xsi:type="dcterms:W3CDTF">2018-03-23T08:56:00Z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